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52A" w:rsidRPr="005C6E94" w:rsidRDefault="0041652A" w:rsidP="0041652A">
      <w:pPr>
        <w:pStyle w:val="Heading1"/>
      </w:pPr>
      <w:r w:rsidRPr="005C6E94">
        <w:t>Section 2 – Business Logic</w:t>
      </w:r>
      <w:r w:rsidR="00941635" w:rsidRPr="005C6E94">
        <w:t xml:space="preserve"> Layer</w:t>
      </w:r>
      <w:r w:rsidRPr="005C6E94">
        <w:t>:</w:t>
      </w:r>
    </w:p>
    <w:p w:rsidR="00FF30B1" w:rsidRPr="005C6E94" w:rsidRDefault="00D31CA0" w:rsidP="00FF30B1">
      <w:r w:rsidRPr="005C6E94">
        <w:object w:dxaOrig="6432" w:dyaOrig="4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09.9pt" o:ole="">
            <v:imagedata r:id="rId6" o:title=""/>
          </v:shape>
          <o:OLEObject Type="Embed" ProgID="Visio.Drawing.11" ShapeID="_x0000_i1025" DrawAspect="Content" ObjectID="_1290346023" r:id="rId7"/>
        </w:object>
      </w:r>
    </w:p>
    <w:p w:rsidR="003614CD" w:rsidRPr="005C6E94" w:rsidRDefault="00E3737C" w:rsidP="003A68EB">
      <w:r w:rsidRPr="005C6E94">
        <w:t>Business logic</w:t>
      </w:r>
      <w:r w:rsidR="00E40DC9" w:rsidRPr="005C6E94">
        <w:t xml:space="preserve"> layer</w:t>
      </w:r>
      <w:r w:rsidRPr="005C6E94">
        <w:t xml:space="preserve"> can usually be divided into two types. </w:t>
      </w:r>
    </w:p>
    <w:p w:rsidR="003614CD" w:rsidRPr="005C6E94" w:rsidRDefault="00E3737C" w:rsidP="003A68EB">
      <w:r w:rsidRPr="005C6E94">
        <w:t>The</w:t>
      </w:r>
      <w:r w:rsidR="00E40DC9" w:rsidRPr="005C6E94">
        <w:t xml:space="preserve"> </w:t>
      </w:r>
      <w:r w:rsidR="00E40DC9" w:rsidRPr="005C6E94">
        <w:rPr>
          <w:b/>
          <w:i/>
        </w:rPr>
        <w:t>Business Domain layer/</w:t>
      </w:r>
      <w:r w:rsidR="00E40DC9" w:rsidRPr="005C6E94">
        <w:t>model</w:t>
      </w:r>
      <w:r w:rsidRPr="005C6E94">
        <w:t xml:space="preserve"> has to do primarily with the static </w:t>
      </w:r>
      <w:r w:rsidR="00E40DC9" w:rsidRPr="005C6E94">
        <w:t>behaviour</w:t>
      </w:r>
      <w:r w:rsidR="00842315" w:rsidRPr="005C6E94">
        <w:t xml:space="preserve"> and</w:t>
      </w:r>
      <w:r w:rsidR="00E87737">
        <w:t xml:space="preserve"> their relationships to each other</w:t>
      </w:r>
      <w:r w:rsidR="00842315" w:rsidRPr="005C6E94">
        <w:t xml:space="preserve"> </w:t>
      </w:r>
      <w:r w:rsidRPr="005C6E94">
        <w:t>e.g. Contacts, orders, Order Approval strategies</w:t>
      </w:r>
      <w:r w:rsidR="003614CD" w:rsidRPr="005C6E94">
        <w:t>. This layer is the heart of business software. This layer maintains the State of the business e.g. the State of an Order and the rules involved in changing the state of the order</w:t>
      </w:r>
      <w:r w:rsidRPr="005C6E94">
        <w:t>.</w:t>
      </w:r>
      <w:r w:rsidR="00A62F93" w:rsidRPr="005C6E94">
        <w:t xml:space="preserve"> This layer interacts with the Data Access Layer to persist and retrieve these states over application instances.</w:t>
      </w:r>
    </w:p>
    <w:p w:rsidR="005B4E48" w:rsidRDefault="003614CD" w:rsidP="003A68EB">
      <w:r w:rsidRPr="005C6E94">
        <w:rPr>
          <w:b/>
          <w:i/>
        </w:rPr>
        <w:t>Business Process logic</w:t>
      </w:r>
      <w:r w:rsidR="000C100D" w:rsidRPr="005C6E94">
        <w:t xml:space="preserve"> layer also called the process logic, application logic, Application layer, service layer or workflow logic. This layer is kept very thin its primary responsibility is to delegate responsibility to a collaborating group of Business Objects to achieve a Use Case</w:t>
      </w:r>
      <w:r w:rsidR="003B1CE4" w:rsidRPr="005C6E94">
        <w:t>.</w:t>
      </w:r>
      <w:r w:rsidR="00474DDE" w:rsidRPr="005C6E94">
        <w:t xml:space="preserve"> The application logic covers things like notifying a senior manager if the</w:t>
      </w:r>
      <w:r w:rsidR="00AC7780" w:rsidRPr="005C6E94">
        <w:t xml:space="preserve"> order exceeds certain criteria, r</w:t>
      </w:r>
      <w:r w:rsidR="00474DDE" w:rsidRPr="005C6E94">
        <w:t xml:space="preserve">evenue recognizing all orders </w:t>
      </w:r>
      <w:r w:rsidR="00FB3D61" w:rsidRPr="005C6E94">
        <w:t>delivered for month</w:t>
      </w:r>
      <w:r w:rsidR="00474DDE" w:rsidRPr="005C6E94">
        <w:t>.</w:t>
      </w:r>
      <w:r w:rsidR="000C100D" w:rsidRPr="005C6E94">
        <w:t xml:space="preserve"> The Business Process Logic Layer does not contain business rules but instead is responsible for co-ordinating the Business objects as such this layer does not typically store or retrieve any long lived application state (state that persists between an application instance).</w:t>
      </w:r>
      <w:r w:rsidR="003E67B9" w:rsidRPr="005C6E94">
        <w:t xml:space="preserve"> The exception to this is where long lived workflow logic is stored i.e. where the state of the progress of a task is stored.</w:t>
      </w:r>
    </w:p>
    <w:p w:rsidR="001B7CBF" w:rsidRDefault="001B7CBF" w:rsidP="003A68EB"/>
    <w:p w:rsidR="001B7CBF" w:rsidRDefault="001B7CBF" w:rsidP="003A68EB">
      <w:r>
        <w:t xml:space="preserve">Perhaps </w:t>
      </w:r>
      <w:r w:rsidR="008C1797">
        <w:t>this</w:t>
      </w:r>
      <w:r>
        <w:t xml:space="preserve"> can be clarified by looking at a practical example from our order entry application.  </w:t>
      </w:r>
    </w:p>
    <w:p w:rsidR="001B7CBF" w:rsidRDefault="001B7CBF" w:rsidP="003A68EB">
      <w:r>
        <w:t xml:space="preserve">Some typical static rules belonging in the domain model would be: customer can have many </w:t>
      </w:r>
      <w:proofErr w:type="gramStart"/>
      <w:r>
        <w:t>orders,</w:t>
      </w:r>
      <w:proofErr w:type="gramEnd"/>
      <w:r>
        <w:t xml:space="preserve"> an order can have only one customer, delivery date of a new order must be beyond the current date, or stock of an item can never fall below zero.  </w:t>
      </w:r>
    </w:p>
    <w:p w:rsidR="001B7CBF" w:rsidRPr="005C6E94" w:rsidRDefault="001B7CBF" w:rsidP="003A68EB">
      <w:r>
        <w:t>Examples of rules that fall in the process logic layer could be: to capture a new order, the customer must have sufficient credit and the order item must be linked to a current product.  Clearly the latter is more approprate within the process flow of entering a new order and does not apply to the static state of a business object.</w:t>
      </w:r>
    </w:p>
    <w:p w:rsidR="005B4E48" w:rsidRPr="005C6E94" w:rsidRDefault="005B4E48" w:rsidP="003A68EB"/>
    <w:p w:rsidR="001D0131" w:rsidRPr="005C6E94" w:rsidRDefault="008F6665" w:rsidP="003A68EB">
      <w:r w:rsidRPr="005C6E94">
        <w:rPr>
          <w:i/>
        </w:rPr>
        <w:t>Why separate these layers</w:t>
      </w:r>
      <w:r w:rsidRPr="005C6E94">
        <w:t xml:space="preserve">: </w:t>
      </w:r>
      <w:r w:rsidR="008B24D1" w:rsidRPr="005C6E94">
        <w:t>The Domain objects are less reusable across applications</w:t>
      </w:r>
      <w:r w:rsidRPr="005C6E94">
        <w:t xml:space="preserve"> and modules</w:t>
      </w:r>
      <w:r w:rsidR="008B24D1" w:rsidRPr="005C6E94">
        <w:t xml:space="preserve"> if they contain substantial application logic. It is harder to implement </w:t>
      </w:r>
      <w:r w:rsidR="0044158F" w:rsidRPr="005C6E94">
        <w:t xml:space="preserve">application logic </w:t>
      </w:r>
      <w:r w:rsidR="008B24D1" w:rsidRPr="005C6E94">
        <w:t>using a workflow application</w:t>
      </w:r>
      <w:r w:rsidR="0044158F" w:rsidRPr="005C6E94">
        <w:t xml:space="preserve"> if the logic is mixed up with the domain model</w:t>
      </w:r>
      <w:r w:rsidR="008B24D1" w:rsidRPr="005C6E94">
        <w:t>.</w:t>
      </w:r>
      <w:r w:rsidR="008C1797">
        <w:t xml:space="preserve"> By seperating the concerns it is easier to maintain and modify the application.</w:t>
      </w:r>
    </w:p>
    <w:p w:rsidR="00904C47" w:rsidRPr="005C6E94" w:rsidRDefault="00D12992" w:rsidP="003A68EB">
      <w:r w:rsidRPr="005C6E94">
        <w:rPr>
          <w:i/>
        </w:rPr>
        <w:t>When to use a Business Process Logic Layer</w:t>
      </w:r>
      <w:r w:rsidRPr="005C6E94">
        <w:t xml:space="preserve">: It is sometimes difficult to decide when program logic belongs in the business domain layer and when </w:t>
      </w:r>
      <w:r w:rsidR="00EF1AC4" w:rsidRPr="005C6E94">
        <w:t xml:space="preserve">in the business process layer. </w:t>
      </w:r>
      <w:r w:rsidRPr="005C6E94">
        <w:t xml:space="preserve">These guidelines are general rules of thumb but as you use these layers you will develop a feel for what belongs where. Also if you are using a good </w:t>
      </w:r>
      <w:r w:rsidR="00EF1AC4" w:rsidRPr="005C6E94">
        <w:t xml:space="preserve">automated </w:t>
      </w:r>
      <w:r w:rsidRPr="005C6E94">
        <w:t xml:space="preserve">testing </w:t>
      </w:r>
      <w:r w:rsidR="00EF1AC4" w:rsidRPr="005C6E94">
        <w:t>philosophy</w:t>
      </w:r>
      <w:r w:rsidRPr="005C6E94">
        <w:t xml:space="preserve"> and refactoring it is relatively easy to move logic between these layers if it is in the incorrect place</w:t>
      </w:r>
      <w:r w:rsidR="00EB3861" w:rsidRPr="005C6E94">
        <w:t xml:space="preserve"> to start</w:t>
      </w:r>
      <w:r w:rsidRPr="005C6E94">
        <w:t xml:space="preserve">. </w:t>
      </w:r>
      <w:r w:rsidR="00EB3861" w:rsidRPr="005C6E94">
        <w:t>As we develop examples through this book we will show examples of when we have separated the logic into these layers.</w:t>
      </w:r>
      <w:r w:rsidR="008C1797">
        <w:t xml:space="preserve">  Here we present a few brief guidelines on when to use business process objects: </w:t>
      </w:r>
    </w:p>
    <w:p w:rsidR="008B66B8" w:rsidRPr="005C6E94" w:rsidRDefault="00904C47" w:rsidP="00904C47">
      <w:pPr>
        <w:numPr>
          <w:ilvl w:val="0"/>
          <w:numId w:val="13"/>
        </w:numPr>
      </w:pPr>
      <w:r w:rsidRPr="005C6E94">
        <w:t>In our experience 6</w:t>
      </w:r>
      <w:r w:rsidR="00D14313" w:rsidRPr="005C6E94">
        <w:t>0%</w:t>
      </w:r>
      <w:r w:rsidRPr="005C6E94">
        <w:t xml:space="preserve"> - 80%</w:t>
      </w:r>
      <w:r w:rsidR="00D14313" w:rsidRPr="005C6E94">
        <w:t xml:space="preserve"> of use cases in enterprise applications are simple CRUD use cases</w:t>
      </w:r>
      <w:r w:rsidR="008C1797">
        <w:t xml:space="preserve"> (create, read, update, </w:t>
      </w:r>
      <w:proofErr w:type="gramStart"/>
      <w:r w:rsidR="008C1797">
        <w:t>delete</w:t>
      </w:r>
      <w:proofErr w:type="gramEnd"/>
      <w:r w:rsidR="008C1797">
        <w:t xml:space="preserve"> data)</w:t>
      </w:r>
      <w:r w:rsidR="00D14313" w:rsidRPr="005C6E94">
        <w:t>.</w:t>
      </w:r>
      <w:r w:rsidR="00821CA6" w:rsidRPr="005C6E94">
        <w:t xml:space="preserve"> </w:t>
      </w:r>
      <w:r w:rsidR="008C1797">
        <w:t>In</w:t>
      </w:r>
      <w:r w:rsidR="003E44D7" w:rsidRPr="005C6E94">
        <w:t xml:space="preserve"> these cases</w:t>
      </w:r>
      <w:r w:rsidR="008C1797">
        <w:t xml:space="preserve"> there is</w:t>
      </w:r>
      <w:r w:rsidR="003E44D7" w:rsidRPr="005C6E94">
        <w:t xml:space="preserve"> no </w:t>
      </w:r>
      <w:r w:rsidR="00821CA6" w:rsidRPr="005C6E94">
        <w:t>need for a Business Process logic layer. The User interface can simply create read</w:t>
      </w:r>
      <w:r w:rsidR="008B66B8" w:rsidRPr="005C6E94">
        <w:t>,</w:t>
      </w:r>
      <w:r w:rsidR="00821CA6" w:rsidRPr="005C6E94">
        <w:t xml:space="preserve"> update and delete business objects.</w:t>
      </w:r>
    </w:p>
    <w:p w:rsidR="008B66B8" w:rsidRPr="005C6E94" w:rsidRDefault="00A94550" w:rsidP="00904C47">
      <w:pPr>
        <w:numPr>
          <w:ilvl w:val="0"/>
          <w:numId w:val="13"/>
        </w:numPr>
      </w:pPr>
      <w:r w:rsidRPr="005C6E94">
        <w:t>More complex use cases that have significant p</w:t>
      </w:r>
      <w:r w:rsidR="00E4763D" w:rsidRPr="005C6E94">
        <w:t>rocess flow, decision paths etc map naturally to business process logic operations. These interact with the various domain objects to implement the use case</w:t>
      </w:r>
      <w:r w:rsidR="0084496D" w:rsidRPr="005C6E94">
        <w:t>.</w:t>
      </w:r>
    </w:p>
    <w:p w:rsidR="008B66B8" w:rsidRPr="005C6E94" w:rsidRDefault="0084496D" w:rsidP="00904C47">
      <w:pPr>
        <w:numPr>
          <w:ilvl w:val="0"/>
          <w:numId w:val="13"/>
        </w:numPr>
      </w:pPr>
      <w:r w:rsidRPr="005C6E94">
        <w:t>In cases where transactions cross multiple objects e.g. capturing a new order</w:t>
      </w:r>
      <w:r w:rsidR="008C1797">
        <w:t xml:space="preserve"> results in</w:t>
      </w:r>
      <w:r w:rsidRPr="005C6E94">
        <w:t xml:space="preserve"> updat</w:t>
      </w:r>
      <w:r w:rsidR="008C1797">
        <w:t>ing</w:t>
      </w:r>
      <w:r w:rsidRPr="005C6E94">
        <w:t xml:space="preserve"> the customer account, the planning system buckets, the available product and all these must be persisted in a single transaction</w:t>
      </w:r>
      <w:r w:rsidR="008C1797">
        <w:t>,</w:t>
      </w:r>
      <w:r w:rsidRPr="005C6E94">
        <w:t xml:space="preserve"> then it is essential to use a Business Process object</w:t>
      </w:r>
      <w:r w:rsidR="00E4763D" w:rsidRPr="005C6E94">
        <w:t>.</w:t>
      </w:r>
    </w:p>
    <w:p w:rsidR="008B66B8" w:rsidRPr="005C6E94" w:rsidRDefault="007B3AF0" w:rsidP="00904C47">
      <w:pPr>
        <w:numPr>
          <w:ilvl w:val="0"/>
          <w:numId w:val="13"/>
        </w:numPr>
      </w:pPr>
      <w:r w:rsidRPr="005C6E94">
        <w:t>Complex logic such as messaging, integration to other applications and batch processes</w:t>
      </w:r>
      <w:r w:rsidR="008C1797">
        <w:t xml:space="preserve"> usually require a business process object</w:t>
      </w:r>
      <w:r w:rsidRPr="005C6E94">
        <w:t>.</w:t>
      </w:r>
      <w:r w:rsidR="006F3113" w:rsidRPr="005C6E94">
        <w:t xml:space="preserve"> </w:t>
      </w:r>
    </w:p>
    <w:p w:rsidR="0041652A" w:rsidRPr="005C6E94" w:rsidRDefault="006F3113" w:rsidP="00904C47">
      <w:pPr>
        <w:numPr>
          <w:ilvl w:val="0"/>
          <w:numId w:val="13"/>
        </w:numPr>
      </w:pPr>
      <w:r w:rsidRPr="005C6E94">
        <w:t>In cases where there are expected to be multiple inte</w:t>
      </w:r>
      <w:r w:rsidR="008B66B8" w:rsidRPr="005C6E94">
        <w:t>r</w:t>
      </w:r>
      <w:r w:rsidRPr="005C6E94">
        <w:t>faces to your application e.g. Web services, Rich client interface,</w:t>
      </w:r>
      <w:r w:rsidR="008C1797">
        <w:t xml:space="preserve"> Web interfaces,</w:t>
      </w:r>
      <w:r w:rsidRPr="005C6E94">
        <w:t xml:space="preserve"> console interface.</w:t>
      </w:r>
    </w:p>
    <w:p w:rsidR="002925AB" w:rsidRPr="005C6E94" w:rsidRDefault="002925AB" w:rsidP="00904C47">
      <w:pPr>
        <w:numPr>
          <w:ilvl w:val="0"/>
          <w:numId w:val="13"/>
        </w:numPr>
      </w:pPr>
      <w:r w:rsidRPr="005C6E94">
        <w:t xml:space="preserve">Functionality that has a strong relationship to a single business object and its composite children belongs </w:t>
      </w:r>
      <w:r w:rsidR="008C1797">
        <w:t>in</w:t>
      </w:r>
      <w:r w:rsidRPr="005C6E94">
        <w:t xml:space="preserve"> the business object</w:t>
      </w:r>
      <w:r w:rsidR="008D3232">
        <w:t>s</w:t>
      </w:r>
      <w:r w:rsidRPr="005C6E94">
        <w:t xml:space="preserve"> (in the domain layer).</w:t>
      </w:r>
    </w:p>
    <w:p w:rsidR="002B1162" w:rsidRPr="005C6E94" w:rsidRDefault="002B1162" w:rsidP="00904C47">
      <w:pPr>
        <w:numPr>
          <w:ilvl w:val="0"/>
          <w:numId w:val="13"/>
        </w:numPr>
      </w:pPr>
      <w:r w:rsidRPr="005C6E94">
        <w:t>Functionality that does not have a strong relationship to a single business object belongs more naturally in the business process logic layer.</w:t>
      </w:r>
    </w:p>
    <w:p w:rsidR="00986273" w:rsidRPr="005C6E94" w:rsidRDefault="00986273" w:rsidP="003A68EB"/>
    <w:p w:rsidR="00986273" w:rsidRPr="005C6E94" w:rsidRDefault="00986273" w:rsidP="003A68EB">
      <w:r w:rsidRPr="001869CD">
        <w:rPr>
          <w:highlight w:val="yellow"/>
        </w:rPr>
        <w:t>Discusss</w:t>
      </w:r>
      <w:proofErr w:type="gramStart"/>
      <w:r w:rsidRPr="001869CD">
        <w:rPr>
          <w:highlight w:val="yellow"/>
        </w:rPr>
        <w:t>:-</w:t>
      </w:r>
      <w:proofErr w:type="gramEnd"/>
      <w:r w:rsidRPr="001869CD">
        <w:rPr>
          <w:highlight w:val="yellow"/>
        </w:rPr>
        <w:t xml:space="preserve"> Rich domain model advantages and why even use on small projects.</w:t>
      </w:r>
      <w:r w:rsidR="006F3D63" w:rsidRPr="001869CD">
        <w:rPr>
          <w:highlight w:val="yellow"/>
        </w:rPr>
        <w:t xml:space="preserve"> How benefit as project complexity grows and as project enhanced and modified. How works with agile methods of development.</w:t>
      </w:r>
      <w:r w:rsidR="003F2D98" w:rsidRPr="001869CD">
        <w:rPr>
          <w:highlight w:val="yellow"/>
        </w:rPr>
        <w:t xml:space="preserve"> How domain model evolves as understanding between domain experts, analysts and developers evolves.</w:t>
      </w:r>
    </w:p>
    <w:p w:rsidR="00BF44C0" w:rsidRPr="005C6E94" w:rsidRDefault="00BF44C0" w:rsidP="003A68EB"/>
    <w:p w:rsidR="00F711E1" w:rsidRPr="005C6E94" w:rsidRDefault="00F711E1" w:rsidP="003A68EB">
      <w:r w:rsidRPr="005C6E94">
        <w:t xml:space="preserve">To follow the examples in this chapter you should have downloaded the Habanero Framework, Firestarter and the </w:t>
      </w:r>
      <w:r w:rsidR="00EC32B5" w:rsidRPr="005C6E94">
        <w:t xml:space="preserve">Examples </w:t>
      </w:r>
      <w:r w:rsidRPr="005C6E94">
        <w:t xml:space="preserve">(See </w:t>
      </w:r>
      <w:r w:rsidRPr="005C6E94">
        <w:rPr>
          <w:highlight w:val="yellow"/>
        </w:rPr>
        <w:t>Appendix</w:t>
      </w:r>
      <w:r w:rsidR="00780B20" w:rsidRPr="005C6E94">
        <w:rPr>
          <w:highlight w:val="yellow"/>
        </w:rPr>
        <w:t xml:space="preserve"> </w:t>
      </w:r>
      <w:proofErr w:type="gramStart"/>
      <w:r w:rsidR="00780B20" w:rsidRPr="005C6E94">
        <w:rPr>
          <w:highlight w:val="yellow"/>
        </w:rPr>
        <w:t>A</w:t>
      </w:r>
      <w:proofErr w:type="gramEnd"/>
      <w:r w:rsidR="00780B20" w:rsidRPr="005C6E94">
        <w:t xml:space="preserve"> </w:t>
      </w:r>
      <w:r w:rsidR="00EC32B5" w:rsidRPr="005C6E94">
        <w:t>Setting up the Framework)</w:t>
      </w:r>
    </w:p>
    <w:p w:rsidR="00FD05B5" w:rsidRPr="005C6E94" w:rsidRDefault="007B2095" w:rsidP="00FD05B5">
      <w:pPr>
        <w:pStyle w:val="Heading2"/>
      </w:pPr>
      <w:del w:id="0" w:author=" " w:date="2008-12-08T22:14:00Z">
        <w:r>
          <w:br w:type="page"/>
        </w:r>
      </w:del>
      <w:r w:rsidR="00FD05B5" w:rsidRPr="005C6E94">
        <w:t xml:space="preserve">Chapter </w:t>
      </w:r>
      <w:r w:rsidR="001E20D2" w:rsidRPr="005C6E94">
        <w:t>6</w:t>
      </w:r>
      <w:r w:rsidR="003817A1" w:rsidRPr="005C6E94">
        <w:t>: Implementing this domain model using the Habanero Framework</w:t>
      </w:r>
      <w:r w:rsidR="00F44AC5" w:rsidRPr="005C6E94">
        <w:t>.</w:t>
      </w:r>
    </w:p>
    <w:p w:rsidR="007B1C35" w:rsidRPr="005C6E94" w:rsidRDefault="007B1C35" w:rsidP="007B1C35">
      <w:pPr>
        <w:pStyle w:val="Heading3"/>
      </w:pPr>
      <w:r w:rsidRPr="005C6E94">
        <w:t>Generating the Business Objects</w:t>
      </w:r>
    </w:p>
    <w:p w:rsidR="00532463" w:rsidRPr="005C6E94" w:rsidRDefault="005A1B59" w:rsidP="00FD05B5">
      <w:r w:rsidRPr="005C6E94">
        <w:t>Once the Model is captured into fire starter we can generate Code (Ctrl G).</w:t>
      </w:r>
      <w:r w:rsidR="00532463" w:rsidRPr="005C6E94">
        <w:t xml:space="preserve"> This will generate a number of folders</w:t>
      </w:r>
      <w:r w:rsidR="004F45C9" w:rsidRPr="005C6E94">
        <w:t xml:space="preserve"> for the various application layers,</w:t>
      </w:r>
      <w:r w:rsidR="00532463" w:rsidRPr="005C6E94">
        <w:t xml:space="preserve"> a solution file, project files and some C Sharp files (.cs)</w:t>
      </w:r>
    </w:p>
    <w:p w:rsidR="00FD05B5" w:rsidRPr="005C6E94" w:rsidRDefault="0091474A" w:rsidP="00FD05B5">
      <w:r w:rsidRPr="005C6E94">
        <w:t xml:space="preserve"> For the Business Object layer this will generate an XML file (ClassDef.xml) representing the Class Def</w:t>
      </w:r>
      <w:r w:rsidR="005D206B" w:rsidRPr="005C6E94">
        <w:t xml:space="preserve">initions captured in Firestarter and the </w:t>
      </w:r>
      <w:r w:rsidR="00104D63" w:rsidRPr="005C6E94">
        <w:t>Code to use interpret and use this definition file.</w:t>
      </w:r>
      <w:r w:rsidR="00532463" w:rsidRPr="005C6E94">
        <w:t xml:space="preserve"> The Application developer does not need to concern himself</w:t>
      </w:r>
    </w:p>
    <w:p w:rsidR="005A1B59" w:rsidRPr="005C6E94" w:rsidRDefault="005A1B59" w:rsidP="00FD05B5"/>
    <w:p w:rsidR="004F45C9" w:rsidRPr="005C6E94" w:rsidRDefault="00917BC7" w:rsidP="00FD05B5">
      <w:r>
        <w:pict>
          <v:shape id="_x0000_i1026" type="#_x0000_t75" style="width:194.25pt;height:223.45pt">
            <v:imagedata r:id="rId8" o:title=""/>
          </v:shape>
        </w:pict>
      </w:r>
    </w:p>
    <w:p w:rsidR="004F45C9" w:rsidRPr="005C6E94" w:rsidRDefault="004F45C9" w:rsidP="00FD05B5"/>
    <w:p w:rsidR="004F45C9" w:rsidRPr="005C6E94" w:rsidRDefault="004F45C9" w:rsidP="00FD05B5">
      <w:r w:rsidRPr="005C6E94">
        <w:t xml:space="preserve">At the moment we are interested in the BO layer which </w:t>
      </w:r>
      <w:proofErr w:type="gramStart"/>
      <w:r w:rsidRPr="005C6E94">
        <w:t>a project file a ClassDef.xml file</w:t>
      </w:r>
      <w:proofErr w:type="gramEnd"/>
      <w:r w:rsidRPr="005C6E94">
        <w:t xml:space="preserve"> and 4 .cs files.</w:t>
      </w:r>
    </w:p>
    <w:p w:rsidR="004F45C9" w:rsidRPr="005C6E94" w:rsidRDefault="00917BC7" w:rsidP="00FD05B5">
      <w:r>
        <w:pict>
          <v:shape id="_x0000_i1027" type="#_x0000_t75" style="width:218.05pt;height:273.05pt">
            <v:imagedata r:id="rId9" o:title=""/>
          </v:shape>
        </w:pict>
      </w:r>
    </w:p>
    <w:p w:rsidR="00CA0573" w:rsidRPr="005C6E94" w:rsidRDefault="00CA0573" w:rsidP="00FD05B5"/>
    <w:p w:rsidR="00CA0573" w:rsidRPr="005C6E94" w:rsidRDefault="00CA0573" w:rsidP="00FD05B5">
      <w:r w:rsidRPr="005C6E94">
        <w:t xml:space="preserve">The two .Def.cs files contain the automatically generated code </w:t>
      </w:r>
      <w:r w:rsidR="004F0CD5" w:rsidRPr="005C6E94">
        <w:t xml:space="preserve">using partial classes </w:t>
      </w:r>
      <w:r w:rsidRPr="005C6E94">
        <w:t xml:space="preserve">and these should not be edited since they will be regenerated any time that the </w:t>
      </w:r>
      <w:r w:rsidR="00427B01" w:rsidRPr="005C6E94">
        <w:t>project</w:t>
      </w:r>
      <w:r w:rsidRPr="005C6E94">
        <w:t xml:space="preserve"> is regenerated.</w:t>
      </w:r>
    </w:p>
    <w:p w:rsidR="00210171" w:rsidRPr="005C6E94" w:rsidRDefault="00210171" w:rsidP="00FD05B5"/>
    <w:p w:rsidR="00E3358E" w:rsidRPr="005C6E94" w:rsidRDefault="00E3358E" w:rsidP="00FD05B5">
      <w:r w:rsidRPr="005C6E94">
        <w:t>A brief look at these two files will show the code generated based on the Model captured in FireStarter.</w:t>
      </w:r>
    </w:p>
    <w:p w:rsidR="00E3358E" w:rsidRPr="005C6E94" w:rsidRDefault="00E3358E" w:rsidP="00FD05B5">
      <w:r w:rsidRPr="005C6E94">
        <w:t>Invoice.Def.cs has the relationship InvoiceLines</w:t>
      </w:r>
      <w:r w:rsidR="00A3262E" w:rsidRPr="005C6E94">
        <w:t xml:space="preserve"> which returns a strongly typed collection of invoice lines.</w:t>
      </w:r>
    </w:p>
    <w:p w:rsidR="00E3358E" w:rsidRPr="005C6E94" w:rsidRDefault="00E3358E" w:rsidP="00E3358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BusinessObjectCollection</w:t>
      </w:r>
      <w:r w:rsidRPr="005C6E94">
        <w:rPr>
          <w:rFonts w:ascii="Courier New" w:hAnsi="Courier New" w:cs="Courier New"/>
          <w:noProof/>
          <w:sz w:val="18"/>
          <w:szCs w:val="18"/>
          <w:highlight w:val="lightGray"/>
        </w:rPr>
        <w:t>&lt;</w:t>
      </w:r>
      <w:r w:rsidRPr="005C6E94">
        <w:rPr>
          <w:rFonts w:ascii="Courier New" w:hAnsi="Courier New" w:cs="Courier New"/>
          <w:noProof/>
          <w:color w:val="2B91AF"/>
          <w:sz w:val="18"/>
          <w:szCs w:val="18"/>
          <w:highlight w:val="lightGray"/>
        </w:rPr>
        <w:t>InvoiceLine</w:t>
      </w:r>
      <w:r w:rsidRPr="005C6E94">
        <w:rPr>
          <w:rFonts w:ascii="Courier New" w:hAnsi="Courier New" w:cs="Courier New"/>
          <w:noProof/>
          <w:sz w:val="18"/>
          <w:szCs w:val="18"/>
          <w:highlight w:val="lightGray"/>
        </w:rPr>
        <w:t>&gt; InvoiceLines</w:t>
      </w:r>
    </w:p>
    <w:p w:rsidR="00E3358E" w:rsidRPr="005C6E94" w:rsidRDefault="00E3358E" w:rsidP="00E3358E">
      <w:pPr>
        <w:autoSpaceDE w:val="0"/>
        <w:autoSpaceDN w:val="0"/>
        <w:adjustRightInd w:val="0"/>
        <w:ind w:right="-72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w:t>
      </w:r>
    </w:p>
    <w:p w:rsidR="00E3358E" w:rsidRPr="005C6E94" w:rsidRDefault="00E3358E" w:rsidP="00E3358E">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E3358E" w:rsidRPr="005C6E94" w:rsidRDefault="00E3358E" w:rsidP="00E3358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358E" w:rsidRPr="005C6E94" w:rsidRDefault="00E3358E" w:rsidP="00E3358E">
      <w:pPr>
        <w:autoSpaceDE w:val="0"/>
        <w:autoSpaceDN w:val="0"/>
        <w:adjustRightInd w:val="0"/>
        <w:ind w:right="-72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Relationships.GetRelatedCollection&lt;</w:t>
      </w:r>
      <w:r w:rsidRPr="005C6E94">
        <w:rPr>
          <w:rFonts w:ascii="Courier New" w:hAnsi="Courier New" w:cs="Courier New"/>
          <w:noProof/>
          <w:color w:val="2B91AF"/>
          <w:sz w:val="18"/>
          <w:szCs w:val="18"/>
          <w:highlight w:val="lightGray"/>
        </w:rPr>
        <w:t>InvoiceLine</w:t>
      </w:r>
      <w:r w:rsidRPr="005C6E94">
        <w:rPr>
          <w:rFonts w:ascii="Courier New" w:hAnsi="Courier New" w:cs="Courier New"/>
          <w:noProof/>
          <w:sz w:val="18"/>
          <w:szCs w:val="18"/>
          <w:highlight w:val="lightGray"/>
        </w:rPr>
        <w:t>&gt;(</w:t>
      </w:r>
      <w:r w:rsidRPr="005C6E94">
        <w:rPr>
          <w:rFonts w:ascii="Courier New" w:hAnsi="Courier New" w:cs="Courier New"/>
          <w:noProof/>
          <w:color w:val="A31515"/>
          <w:sz w:val="18"/>
          <w:szCs w:val="18"/>
          <w:highlight w:val="lightGray"/>
        </w:rPr>
        <w:t>"InvoiceLines"</w:t>
      </w:r>
      <w:r w:rsidRPr="005C6E94">
        <w:rPr>
          <w:rFonts w:ascii="Courier New" w:hAnsi="Courier New" w:cs="Courier New"/>
          <w:noProof/>
          <w:sz w:val="18"/>
          <w:szCs w:val="18"/>
          <w:highlight w:val="lightGray"/>
        </w:rPr>
        <w:t>);</w:t>
      </w:r>
    </w:p>
    <w:p w:rsidR="00E3358E" w:rsidRPr="005C6E94" w:rsidRDefault="00E3358E" w:rsidP="00E3358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358E" w:rsidRPr="005C6E94" w:rsidRDefault="00E3358E" w:rsidP="00E3358E">
      <w:pPr>
        <w:rPr>
          <w:sz w:val="18"/>
          <w:szCs w:val="18"/>
        </w:rPr>
      </w:pPr>
      <w:r w:rsidRPr="005C6E94">
        <w:rPr>
          <w:rFonts w:ascii="Courier New" w:hAnsi="Courier New" w:cs="Courier New"/>
          <w:noProof/>
          <w:sz w:val="18"/>
          <w:szCs w:val="18"/>
          <w:highlight w:val="lightGray"/>
        </w:rPr>
        <w:t>}</w:t>
      </w:r>
    </w:p>
    <w:p w:rsidR="00210171" w:rsidRPr="005C6E94" w:rsidRDefault="00210171" w:rsidP="00FD05B5"/>
    <w:p w:rsidR="00E3358E" w:rsidRPr="005C6E94" w:rsidRDefault="00E3358E" w:rsidP="00FD05B5">
      <w:r w:rsidRPr="005C6E94">
        <w:t xml:space="preserve">And the InvoiceLines.Def.cs has the properties defined </w:t>
      </w:r>
      <w:r w:rsidR="005A125B" w:rsidRPr="005C6E94">
        <w:t>in FireStarter</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Guid</w:t>
      </w:r>
      <w:r w:rsidRPr="005C6E94">
        <w:rPr>
          <w:rFonts w:ascii="Courier New" w:hAnsi="Courier New" w:cs="Courier New"/>
          <w:noProof/>
          <w:sz w:val="18"/>
          <w:szCs w:val="18"/>
          <w:highlight w:val="lightGray"/>
        </w:rPr>
        <w:t>? InvoiceLineID</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Guid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.GetPropertyValue(</w:t>
      </w:r>
      <w:r w:rsidRPr="005C6E94">
        <w:rPr>
          <w:rFonts w:ascii="Courier New" w:hAnsi="Courier New" w:cs="Courier New"/>
          <w:noProof/>
          <w:color w:val="A31515"/>
          <w:sz w:val="18"/>
          <w:szCs w:val="18"/>
          <w:highlight w:val="lightGray"/>
        </w:rPr>
        <w:t>"InvoiceLineID"</w:t>
      </w:r>
      <w:r w:rsidRPr="005C6E94">
        <w:rPr>
          <w:rFonts w:ascii="Courier New" w:hAnsi="Courier New" w:cs="Courier New"/>
          <w:noProof/>
          <w:sz w:val="18"/>
          <w:szCs w:val="18"/>
          <w:highlight w:val="lightGray"/>
        </w:rPr>
        <w: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w:t>
      </w:r>
      <w:r w:rsidRPr="005C6E94">
        <w:rPr>
          <w:rFonts w:ascii="Courier New" w:hAnsi="Courier New" w:cs="Courier New"/>
          <w:noProof/>
          <w:sz w:val="18"/>
          <w:szCs w:val="18"/>
          <w:highlight w:val="lightGray"/>
        </w:rPr>
        <w:t xml:space="preserve"> InvoiceLineNumber</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String</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.GetPropertyValue(</w:t>
      </w:r>
      <w:r w:rsidRPr="005C6E94">
        <w:rPr>
          <w:rFonts w:ascii="Courier New" w:hAnsi="Courier New" w:cs="Courier New"/>
          <w:noProof/>
          <w:color w:val="A31515"/>
          <w:sz w:val="18"/>
          <w:szCs w:val="18"/>
          <w:highlight w:val="lightGray"/>
        </w:rPr>
        <w:t>"InvoiceLineNumber"</w:t>
      </w:r>
      <w:r w:rsidRPr="005C6E94">
        <w:rPr>
          <w:rFonts w:ascii="Courier New" w:hAnsi="Courier New" w:cs="Courier New"/>
          <w:noProof/>
          <w:sz w:val="18"/>
          <w:szCs w:val="18"/>
          <w:highlight w:val="lightGray"/>
        </w:rPr>
        <w: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set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.SetPropertyValue(</w:t>
      </w:r>
      <w:r w:rsidRPr="005C6E94">
        <w:rPr>
          <w:rFonts w:ascii="Courier New" w:hAnsi="Courier New" w:cs="Courier New"/>
          <w:noProof/>
          <w:color w:val="A31515"/>
          <w:sz w:val="18"/>
          <w:szCs w:val="18"/>
          <w:highlight w:val="lightGray"/>
        </w:rPr>
        <w:t>"InvoiceLineNumber"</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value</w:t>
      </w:r>
      <w:r w:rsidRPr="005C6E94">
        <w:rPr>
          <w:rFonts w:ascii="Courier New" w:hAnsi="Courier New" w:cs="Courier New"/>
          <w:noProof/>
          <w:sz w:val="18"/>
          <w:szCs w:val="18"/>
          <w:highlight w:val="lightGray"/>
        </w:rPr>
        <w: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Decimal</w:t>
      </w:r>
      <w:r w:rsidRPr="005C6E94">
        <w:rPr>
          <w:rFonts w:ascii="Courier New" w:hAnsi="Courier New" w:cs="Courier New"/>
          <w:noProof/>
          <w:sz w:val="18"/>
          <w:szCs w:val="18"/>
          <w:highlight w:val="lightGray"/>
        </w:rPr>
        <w:t>? InvoiceLineValue</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Decimal</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.GetPropertyValue(</w:t>
      </w:r>
      <w:r w:rsidRPr="005C6E94">
        <w:rPr>
          <w:rFonts w:ascii="Courier New" w:hAnsi="Courier New" w:cs="Courier New"/>
          <w:noProof/>
          <w:color w:val="A31515"/>
          <w:sz w:val="18"/>
          <w:szCs w:val="18"/>
          <w:highlight w:val="lightGray"/>
        </w:rPr>
        <w:t>"InvoiceLineValue"</w:t>
      </w:r>
      <w:r w:rsidRPr="005C6E94">
        <w:rPr>
          <w:rFonts w:ascii="Courier New" w:hAnsi="Courier New" w:cs="Courier New"/>
          <w:noProof/>
          <w:sz w:val="18"/>
          <w:szCs w:val="18"/>
          <w:highlight w:val="lightGray"/>
        </w:rPr>
        <w: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set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base</w:t>
      </w:r>
      <w:r w:rsidRPr="005C6E94">
        <w:rPr>
          <w:rFonts w:ascii="Courier New" w:hAnsi="Courier New" w:cs="Courier New"/>
          <w:noProof/>
          <w:sz w:val="18"/>
          <w:szCs w:val="18"/>
          <w:highlight w:val="lightGray"/>
        </w:rPr>
        <w:t>.SetPropertyValue(</w:t>
      </w:r>
      <w:r w:rsidRPr="005C6E94">
        <w:rPr>
          <w:rFonts w:ascii="Courier New" w:hAnsi="Courier New" w:cs="Courier New"/>
          <w:noProof/>
          <w:color w:val="A31515"/>
          <w:sz w:val="18"/>
          <w:szCs w:val="18"/>
          <w:highlight w:val="lightGray"/>
        </w:rPr>
        <w:t>"InvoiceLineValue"</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value</w:t>
      </w:r>
      <w:r w:rsidRPr="005C6E94">
        <w:rPr>
          <w:rFonts w:ascii="Courier New" w:hAnsi="Courier New" w:cs="Courier New"/>
          <w:noProof/>
          <w:sz w:val="18"/>
          <w:szCs w:val="18"/>
          <w:highlight w:val="lightGray"/>
        </w:rPr>
        <w:t>);</w:t>
      </w:r>
    </w:p>
    <w:p w:rsidR="00A3262E" w:rsidRPr="005C6E94" w:rsidRDefault="00A3262E" w:rsidP="00A3262E">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E3358E" w:rsidRPr="005C6E94" w:rsidRDefault="00A3262E" w:rsidP="00A3262E">
      <w:pPr>
        <w:rPr>
          <w:sz w:val="18"/>
          <w:szCs w:val="18"/>
        </w:rPr>
      </w:pPr>
      <w:r w:rsidRPr="005C6E94">
        <w:rPr>
          <w:rFonts w:ascii="Courier New" w:hAnsi="Courier New" w:cs="Courier New"/>
          <w:noProof/>
          <w:sz w:val="18"/>
          <w:szCs w:val="18"/>
          <w:highlight w:val="lightGray"/>
        </w:rPr>
        <w:t xml:space="preserve">        }</w:t>
      </w:r>
    </w:p>
    <w:p w:rsidR="00E3358E" w:rsidRPr="005C6E94" w:rsidRDefault="00E3358E" w:rsidP="00FD05B5"/>
    <w:p w:rsidR="00D37978" w:rsidRPr="005C6E94" w:rsidRDefault="00D37978" w:rsidP="00FD05B5">
      <w:r w:rsidRPr="005C6E94">
        <w:t>As well as the single relationship Invoice which returns the Invoice related to the Invoice Line.</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virtual</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Invoice</w:t>
      </w:r>
      <w:r w:rsidRPr="005C6E94">
        <w:rPr>
          <w:rFonts w:ascii="Courier New" w:hAnsi="Courier New" w:cs="Courier New"/>
          <w:noProof/>
          <w:sz w:val="18"/>
          <w:szCs w:val="18"/>
          <w:highlight w:val="lightGray"/>
        </w:rPr>
        <w:t xml:space="preserve"> Invoice</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D37978" w:rsidRPr="005C6E94" w:rsidRDefault="00D37978" w:rsidP="00D37978">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get</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return</w:t>
      </w:r>
      <w:r w:rsidRPr="005C6E94">
        <w:rPr>
          <w:rFonts w:ascii="Courier New" w:hAnsi="Courier New" w:cs="Courier New"/>
          <w:noProof/>
          <w:sz w:val="18"/>
          <w:szCs w:val="18"/>
          <w:highlight w:val="lightGray"/>
        </w:rPr>
        <w:t xml:space="preserve"> Relationships.GetRelatedObject&lt;Invoice&gt;(</w:t>
      </w:r>
      <w:r w:rsidRPr="005C6E94">
        <w:rPr>
          <w:rFonts w:ascii="Courier New" w:hAnsi="Courier New" w:cs="Courier New"/>
          <w:noProof/>
          <w:color w:val="A31515"/>
          <w:sz w:val="18"/>
          <w:szCs w:val="18"/>
          <w:highlight w:val="lightGray"/>
        </w:rPr>
        <w:t>"Invoice"</w:t>
      </w:r>
      <w:r w:rsidRPr="005C6E94">
        <w:rPr>
          <w:rFonts w:ascii="Courier New" w:hAnsi="Courier New" w:cs="Courier New"/>
          <w:noProof/>
          <w:sz w:val="18"/>
          <w:szCs w:val="18"/>
          <w:highlight w:val="lightGray"/>
        </w:rPr>
        <w:t>);</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D37978" w:rsidRPr="005C6E94" w:rsidRDefault="00D37978" w:rsidP="00D37978">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set</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Relationships.SetRelatedObject(</w:t>
      </w:r>
      <w:r w:rsidRPr="005C6E94">
        <w:rPr>
          <w:rFonts w:ascii="Courier New" w:hAnsi="Courier New" w:cs="Courier New"/>
          <w:noProof/>
          <w:color w:val="A31515"/>
          <w:sz w:val="18"/>
          <w:szCs w:val="18"/>
          <w:highlight w:val="lightGray"/>
        </w:rPr>
        <w:t>"Invoice"</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value</w:t>
      </w:r>
      <w:r w:rsidRPr="005C6E94">
        <w:rPr>
          <w:rFonts w:ascii="Courier New" w:hAnsi="Courier New" w:cs="Courier New"/>
          <w:noProof/>
          <w:sz w:val="18"/>
          <w:szCs w:val="18"/>
          <w:highlight w:val="lightGray"/>
        </w:rPr>
        <w:t>);</w:t>
      </w:r>
    </w:p>
    <w:p w:rsidR="00D37978" w:rsidRPr="005C6E94" w:rsidRDefault="00D37978" w:rsidP="00D37978">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D37978" w:rsidRPr="005C6E94" w:rsidRDefault="00D37978" w:rsidP="00D37978">
      <w:pPr>
        <w:rPr>
          <w:sz w:val="18"/>
          <w:szCs w:val="18"/>
        </w:rPr>
      </w:pPr>
      <w:r w:rsidRPr="005C6E94">
        <w:rPr>
          <w:rFonts w:ascii="Courier New" w:hAnsi="Courier New" w:cs="Courier New"/>
          <w:noProof/>
          <w:sz w:val="18"/>
          <w:szCs w:val="18"/>
          <w:highlight w:val="lightGray"/>
        </w:rPr>
        <w:t xml:space="preserve">        }</w:t>
      </w:r>
    </w:p>
    <w:p w:rsidR="00FA7A62" w:rsidRPr="005C6E94" w:rsidRDefault="00FA7A62" w:rsidP="00FD05B5"/>
    <w:p w:rsidR="00367819" w:rsidRPr="005C6E94" w:rsidRDefault="00367819" w:rsidP="00FD05B5">
      <w:r w:rsidRPr="005C6E94">
        <w:t>From the simplicity of this code it is obvious that that the Validity and Read Write rules captured in Firestarter are not represented here. This is because these are all represented using the ClassDef.xml File. This file along with the relevant classes implements the MetaData mapping pattern (See Fowler – 306).</w:t>
      </w:r>
    </w:p>
    <w:p w:rsidR="00BF5AF7" w:rsidRPr="005C6E94" w:rsidRDefault="00BF5AF7" w:rsidP="00FD05B5"/>
    <w:p w:rsidR="00BF5AF7" w:rsidRPr="005C6E94" w:rsidRDefault="00BF5AF7" w:rsidP="00FD05B5">
      <w:r w:rsidRPr="005C6E94">
        <w:t>The Application Developer should not be required to view or edit the Definition file but it is important to understand conceptually how the file works to implement the Business rules of the domain model.</w:t>
      </w:r>
    </w:p>
    <w:p w:rsidR="003D49A2" w:rsidRPr="005C6E94" w:rsidRDefault="003D49A2" w:rsidP="00FD05B5"/>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&lt;</w:t>
      </w:r>
      <w:r w:rsidRPr="005C6E94">
        <w:rPr>
          <w:rFonts w:ascii="Courier New" w:hAnsi="Courier New" w:cs="Courier New"/>
          <w:noProof/>
          <w:color w:val="A31515"/>
          <w:sz w:val="18"/>
          <w:szCs w:val="18"/>
          <w:highlight w:val="lightGray"/>
        </w:rPr>
        <w:t>classes</w:t>
      </w:r>
      <w:r w:rsidRPr="005C6E94">
        <w:rPr>
          <w:rFonts w:ascii="Courier New" w:hAnsi="Courier New" w:cs="Courier New"/>
          <w:noProof/>
          <w:color w:val="0000FF"/>
          <w:sz w:val="18"/>
          <w:szCs w:val="18"/>
          <w:highlight w:val="lightGray"/>
        </w:rPr>
        <w:t>&gt;</w:t>
      </w:r>
    </w:p>
    <w:p w:rsidR="00E85C75" w:rsidRPr="005C6E94" w:rsidRDefault="00E85C75" w:rsidP="003D49A2">
      <w:pPr>
        <w:autoSpaceDE w:val="0"/>
        <w:autoSpaceDN w:val="0"/>
        <w:adjustRightInd w:val="0"/>
        <w:rPr>
          <w:rFonts w:ascii="Courier New" w:hAnsi="Courier New" w:cs="Courier New"/>
          <w:noProof/>
          <w:color w:val="0000FF"/>
          <w:sz w:val="18"/>
          <w:szCs w:val="18"/>
          <w:highlight w:val="lightGray"/>
        </w:rPr>
      </w:pP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class</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assembly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Invoicing.BO</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type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Guid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readWriteRule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WriteNew</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compulsory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primaryKey</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primaryKey</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relationship</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InvoiceLines</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type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multiple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relatedClass</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relatedAssembly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Invoicing.BO</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deleteAction</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DeleteRelated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orderBy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InvoiceLineNumber</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relatedProperty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property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relatedProperty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relationship</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class</w:t>
      </w:r>
      <w:r w:rsidRPr="005C6E94">
        <w:rPr>
          <w:rFonts w:ascii="Courier New" w:hAnsi="Courier New" w:cs="Courier New"/>
          <w:noProof/>
          <w:color w:val="0000FF"/>
          <w:sz w:val="18"/>
          <w:szCs w:val="18"/>
          <w:highlight w:val="lightGray"/>
        </w:rPr>
        <w:t>&gt;</w:t>
      </w:r>
    </w:p>
    <w:p w:rsidR="00E85C75" w:rsidRPr="005C6E94" w:rsidRDefault="00E85C75" w:rsidP="003D49A2">
      <w:pPr>
        <w:autoSpaceDE w:val="0"/>
        <w:autoSpaceDN w:val="0"/>
        <w:adjustRightInd w:val="0"/>
        <w:rPr>
          <w:rFonts w:ascii="Courier New" w:hAnsi="Courier New" w:cs="Courier New"/>
          <w:noProof/>
          <w:color w:val="0000FF"/>
          <w:sz w:val="18"/>
          <w:szCs w:val="18"/>
          <w:highlight w:val="lightGray"/>
        </w:rPr>
      </w:pP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class</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assembly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Invoicing.BO</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InvoiceLineValue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type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Decimal</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readWriteRule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WriteNew</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compulsory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description</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The monetary value of this invoice line (determined by the product price multiplied the mass of all the cases invoiced)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rule</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MinInvoiceLineValue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add</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key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min</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value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0</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rule</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property</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type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Guid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readWriteRule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WriteNew</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compulsory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type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Guid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readWriteRule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WriteNew</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compulsory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InvoiceLineNumber</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compulsory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true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key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AK1</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message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An invoice cannot have two invoice lines with the same invoice line number.</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InvoiceLineNumber</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key</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primaryKey</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prop</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InvoiceLineID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primaryKey</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relationship</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name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type</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single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relatedClass</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relatedAssembly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Invoicing.BO</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deleteAction</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DoNothing</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relatedProperty</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property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w:t>
      </w:r>
      <w:r w:rsidRPr="005C6E94">
        <w:rPr>
          <w:rFonts w:ascii="Courier New" w:hAnsi="Courier New" w:cs="Courier New"/>
          <w:noProof/>
          <w:color w:val="FF0000"/>
          <w:sz w:val="18"/>
          <w:szCs w:val="18"/>
          <w:highlight w:val="lightGray"/>
        </w:rPr>
        <w:t>relatedProperty</w:t>
      </w:r>
      <w:r w:rsidRPr="005C6E94">
        <w:rPr>
          <w:rFonts w:ascii="Courier New" w:hAnsi="Courier New" w:cs="Courier New"/>
          <w:noProof/>
          <w:color w:val="0000FF"/>
          <w:sz w:val="18"/>
          <w:szCs w:val="18"/>
          <w:highlight w:val="lightGray"/>
        </w:rPr>
        <w:t>=</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InvoiceID</w:t>
      </w:r>
      <w:r w:rsidRPr="005C6E94">
        <w:rPr>
          <w:rFonts w:ascii="Courier New" w:hAnsi="Courier New" w:cs="Courier New"/>
          <w:noProof/>
          <w:sz w:val="18"/>
          <w:szCs w:val="18"/>
          <w:highlight w:val="lightGray"/>
        </w:rPr>
        <w:t>"</w:t>
      </w:r>
      <w:r w:rsidRPr="005C6E94">
        <w:rPr>
          <w:rFonts w:ascii="Courier New" w:hAnsi="Courier New" w:cs="Courier New"/>
          <w:noProof/>
          <w:color w:val="0000FF"/>
          <w:sz w:val="18"/>
          <w:szCs w:val="18"/>
          <w:highlight w:val="lightGray"/>
        </w:rPr>
        <w:t xml:space="preserve"> /&gt;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relationship</w:t>
      </w:r>
      <w:r w:rsidRPr="005C6E94">
        <w:rPr>
          <w:rFonts w:ascii="Courier New" w:hAnsi="Courier New" w:cs="Courier New"/>
          <w:noProof/>
          <w:color w:val="0000FF"/>
          <w:sz w:val="18"/>
          <w:szCs w:val="18"/>
          <w:highlight w:val="lightGray"/>
        </w:rPr>
        <w:t>&gt;</w:t>
      </w:r>
    </w:p>
    <w:p w:rsidR="003D49A2" w:rsidRPr="005C6E94" w:rsidRDefault="003D49A2" w:rsidP="003D49A2">
      <w:pPr>
        <w:autoSpaceDE w:val="0"/>
        <w:autoSpaceDN w:val="0"/>
        <w:adjustRightInd w:val="0"/>
        <w:rPr>
          <w:rFonts w:ascii="Courier New" w:hAnsi="Courier New" w:cs="Courier New"/>
          <w:noProof/>
          <w:color w:val="0000FF"/>
          <w:sz w:val="18"/>
          <w:szCs w:val="18"/>
          <w:highlight w:val="lightGray"/>
        </w:rPr>
      </w:pPr>
      <w:r w:rsidRPr="005C6E94">
        <w:rPr>
          <w:rFonts w:ascii="Courier New" w:hAnsi="Courier New" w:cs="Courier New"/>
          <w:noProof/>
          <w:color w:val="0000FF"/>
          <w:sz w:val="18"/>
          <w:szCs w:val="18"/>
          <w:highlight w:val="lightGray"/>
        </w:rPr>
        <w:t xml:space="preserve">  &lt;/</w:t>
      </w:r>
      <w:r w:rsidRPr="005C6E94">
        <w:rPr>
          <w:rFonts w:ascii="Courier New" w:hAnsi="Courier New" w:cs="Courier New"/>
          <w:noProof/>
          <w:color w:val="A31515"/>
          <w:sz w:val="18"/>
          <w:szCs w:val="18"/>
          <w:highlight w:val="lightGray"/>
        </w:rPr>
        <w:t>class</w:t>
      </w:r>
      <w:r w:rsidRPr="005C6E94">
        <w:rPr>
          <w:rFonts w:ascii="Courier New" w:hAnsi="Courier New" w:cs="Courier New"/>
          <w:noProof/>
          <w:color w:val="0000FF"/>
          <w:sz w:val="18"/>
          <w:szCs w:val="18"/>
          <w:highlight w:val="lightGray"/>
        </w:rPr>
        <w:t>&gt;</w:t>
      </w:r>
    </w:p>
    <w:p w:rsidR="00E85C75" w:rsidRPr="005C6E94" w:rsidRDefault="00E85C75" w:rsidP="003D49A2">
      <w:pPr>
        <w:autoSpaceDE w:val="0"/>
        <w:autoSpaceDN w:val="0"/>
        <w:adjustRightInd w:val="0"/>
        <w:rPr>
          <w:rFonts w:ascii="Courier New" w:hAnsi="Courier New" w:cs="Courier New"/>
          <w:noProof/>
          <w:color w:val="0000FF"/>
          <w:sz w:val="18"/>
          <w:szCs w:val="18"/>
          <w:highlight w:val="lightGray"/>
        </w:rPr>
      </w:pPr>
    </w:p>
    <w:p w:rsidR="003D49A2" w:rsidRPr="005C6E94" w:rsidRDefault="003D49A2" w:rsidP="003D49A2">
      <w:pPr>
        <w:rPr>
          <w:sz w:val="18"/>
          <w:szCs w:val="18"/>
        </w:rPr>
      </w:pPr>
      <w:r w:rsidRPr="005C6E94">
        <w:rPr>
          <w:rFonts w:ascii="Courier New" w:hAnsi="Courier New" w:cs="Courier New"/>
          <w:noProof/>
          <w:color w:val="0000FF"/>
          <w:sz w:val="18"/>
          <w:szCs w:val="18"/>
          <w:highlight w:val="lightGray"/>
        </w:rPr>
        <w:t>&lt;/</w:t>
      </w:r>
      <w:r w:rsidRPr="005C6E94">
        <w:rPr>
          <w:rFonts w:ascii="Courier New" w:hAnsi="Courier New" w:cs="Courier New"/>
          <w:noProof/>
          <w:color w:val="A31515"/>
          <w:sz w:val="18"/>
          <w:szCs w:val="18"/>
          <w:highlight w:val="lightGray"/>
        </w:rPr>
        <w:t>classes</w:t>
      </w:r>
      <w:r w:rsidRPr="005C6E94">
        <w:rPr>
          <w:rFonts w:ascii="Courier New" w:hAnsi="Courier New" w:cs="Courier New"/>
          <w:noProof/>
          <w:color w:val="0000FF"/>
          <w:sz w:val="18"/>
          <w:szCs w:val="18"/>
          <w:highlight w:val="lightGray"/>
        </w:rPr>
        <w:t>&gt;</w:t>
      </w:r>
    </w:p>
    <w:p w:rsidR="006312F2" w:rsidRPr="005C6E94" w:rsidRDefault="006312F2" w:rsidP="00FD05B5"/>
    <w:p w:rsidR="00D552DA" w:rsidRPr="005C6E94" w:rsidRDefault="00D552DA" w:rsidP="00FD05B5"/>
    <w:p w:rsidR="00D552DA" w:rsidRPr="005C6E94" w:rsidRDefault="00D552DA" w:rsidP="00FD05B5"/>
    <w:p w:rsidR="00D552DA" w:rsidRPr="005C6E94" w:rsidRDefault="00D552DA" w:rsidP="00FD05B5"/>
    <w:p w:rsidR="00D552DA" w:rsidRPr="005C6E94" w:rsidRDefault="00D552DA" w:rsidP="00FD05B5"/>
    <w:p w:rsidR="00D552DA" w:rsidRPr="005C6E94" w:rsidRDefault="00D552DA" w:rsidP="00FD05B5"/>
    <w:p w:rsidR="00D552DA" w:rsidRPr="005C6E94" w:rsidRDefault="00D552DA" w:rsidP="00FD05B5"/>
    <w:p w:rsidR="003A0266" w:rsidRPr="005C6E94" w:rsidRDefault="003A0266" w:rsidP="003A0266">
      <w:pPr>
        <w:pStyle w:val="Heading3"/>
      </w:pPr>
      <w:r w:rsidRPr="005C6E94">
        <w:t>Using the Business Objects</w:t>
      </w:r>
    </w:p>
    <w:p w:rsidR="001161F9" w:rsidRPr="005C6E94" w:rsidRDefault="001161F9" w:rsidP="00FD05B5">
      <w:r w:rsidRPr="005C6E94">
        <w:t>If you look at the Invoice and the InvoiceLine you will notice that both Classes inherit from Business Object. From this you can conclude that much of the interesting behaviour associated with the Invoice and Invoice lines is inherited from BusinessObject.</w:t>
      </w:r>
    </w:p>
    <w:p w:rsidR="00BF5AF7" w:rsidRPr="005C6E94" w:rsidRDefault="00FF79EF" w:rsidP="00FD05B5">
      <w:r w:rsidRPr="005C6E94">
        <w:t xml:space="preserve">From the </w:t>
      </w:r>
      <w:r w:rsidR="00245DA9" w:rsidRPr="005C6E94">
        <w:t>ClassDef.xml</w:t>
      </w:r>
      <w:r w:rsidRPr="005C6E94">
        <w:t xml:space="preserve"> you can see that all the </w:t>
      </w:r>
      <w:r w:rsidR="003E00A3" w:rsidRPr="005C6E94">
        <w:t xml:space="preserve">Properties, Relationships and </w:t>
      </w:r>
      <w:r w:rsidRPr="005C6E94">
        <w:t>Rules defined in FireStarter are gener</w:t>
      </w:r>
      <w:r w:rsidR="003A0266" w:rsidRPr="005C6E94">
        <w:t>ated to this ClassDef.xml File.</w:t>
      </w:r>
    </w:p>
    <w:p w:rsidR="00B438A3" w:rsidRPr="005C6E94" w:rsidRDefault="00B438A3" w:rsidP="00FD05B5">
      <w:r w:rsidRPr="005C6E94">
        <w:t>To implement this Habanero makes extensive use of the Layer SuperType Pattern (</w:t>
      </w:r>
      <w:r w:rsidRPr="005C6E94">
        <w:rPr>
          <w:highlight w:val="yellow"/>
        </w:rPr>
        <w:t>Fowler -</w:t>
      </w:r>
      <w:proofErr w:type="gramStart"/>
      <w:r w:rsidRPr="005C6E94">
        <w:rPr>
          <w:highlight w:val="yellow"/>
        </w:rPr>
        <w:t>xxx</w:t>
      </w:r>
      <w:r w:rsidRPr="005C6E94">
        <w:t xml:space="preserve"> )</w:t>
      </w:r>
      <w:proofErr w:type="gramEnd"/>
    </w:p>
    <w:p w:rsidR="0007299A" w:rsidRPr="005C6E94" w:rsidRDefault="0007299A" w:rsidP="00FD05B5"/>
    <w:p w:rsidR="00BC4D49" w:rsidRPr="005C6E94" w:rsidRDefault="00BC4D49" w:rsidP="00BC4D49">
      <w:pPr>
        <w:pStyle w:val="Heading4"/>
      </w:pPr>
      <w:r w:rsidRPr="005C6E94">
        <w:t>Setting a Business Object Property</w:t>
      </w:r>
    </w:p>
    <w:p w:rsidR="005B2AC0" w:rsidRPr="005C6E94" w:rsidRDefault="00BC4D49" w:rsidP="005B2AC0">
      <w:pPr>
        <w:autoSpaceDE w:val="0"/>
        <w:autoSpaceDN w:val="0"/>
        <w:adjustRightInd w:val="0"/>
        <w:rPr>
          <w:rFonts w:ascii="Courier New" w:hAnsi="Courier New" w:cs="Courier New"/>
          <w:noProof/>
          <w:sz w:val="20"/>
          <w:szCs w:val="20"/>
        </w:rPr>
      </w:pPr>
      <w:r w:rsidRPr="005C6E94">
        <w:t>When a business object property is set by the user of the business object e.g. using code such as</w:t>
      </w:r>
      <w:r w:rsidR="009C48E5" w:rsidRPr="005C6E94">
        <w:t xml:space="preserve"> </w:t>
      </w:r>
      <w:r w:rsidR="005B2AC0" w:rsidRPr="005C6E94">
        <w:rPr>
          <w:rFonts w:ascii="Courier New" w:hAnsi="Courier New" w:cs="Courier New"/>
          <w:noProof/>
          <w:sz w:val="18"/>
          <w:szCs w:val="18"/>
        </w:rPr>
        <w:t>invLine.InvoiceLineValue = 12.00m;</w:t>
      </w:r>
      <w:r w:rsidR="004D2262" w:rsidRPr="005C6E94">
        <w:rPr>
          <w:rFonts w:ascii="Courier New" w:hAnsi="Courier New" w:cs="Courier New"/>
          <w:noProof/>
          <w:sz w:val="18"/>
          <w:szCs w:val="18"/>
        </w:rPr>
        <w:t xml:space="preserve"> </w:t>
      </w:r>
      <w:r w:rsidR="00660BA6" w:rsidRPr="005C6E94">
        <w:rPr>
          <w:noProof/>
        </w:rPr>
        <w:t>We will demonstrate that</w:t>
      </w:r>
      <w:r w:rsidR="004D2262" w:rsidRPr="005C6E94">
        <w:rPr>
          <w:noProof/>
        </w:rPr>
        <w:t xml:space="preserve"> </w:t>
      </w:r>
      <w:r w:rsidR="00D85FA8" w:rsidRPr="005C6E94">
        <w:rPr>
          <w:noProof/>
        </w:rPr>
        <w:t>the functionality and us</w:t>
      </w:r>
      <w:r w:rsidR="00660BA6" w:rsidRPr="005C6E94">
        <w:rPr>
          <w:noProof/>
        </w:rPr>
        <w:t xml:space="preserve">e of the business object via tests that show </w:t>
      </w:r>
      <w:r w:rsidR="007462C6" w:rsidRPr="005C6E94">
        <w:rPr>
          <w:noProof/>
        </w:rPr>
        <w:t>the changes that occur to a business object when the objects state has changed.</w:t>
      </w:r>
    </w:p>
    <w:p w:rsidR="009C48E5" w:rsidRPr="005C6E94" w:rsidRDefault="009C48E5" w:rsidP="00FD05B5"/>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sz w:val="18"/>
          <w:szCs w:val="18"/>
          <w:highlight w:val="lightGray"/>
        </w:rPr>
        <w:t>[Test]</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TestUpdateInvoiceLineProperty()</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9C48E5" w:rsidRPr="005C6E94" w:rsidRDefault="009C48E5" w:rsidP="00136E13">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InvoiceLine</w:t>
      </w:r>
      <w:r w:rsidRPr="005C6E94">
        <w:rPr>
          <w:rFonts w:ascii="Courier New" w:hAnsi="Courier New" w:cs="Courier New"/>
          <w:noProof/>
          <w:sz w:val="18"/>
          <w:szCs w:val="18"/>
          <w:highlight w:val="lightGray"/>
        </w:rPr>
        <w:t xml:space="preserve"> invLine = </w:t>
      </w:r>
      <w:r w:rsidRPr="005C6E94">
        <w:rPr>
          <w:rFonts w:ascii="Courier New" w:hAnsi="Courier New" w:cs="Courier New"/>
          <w:noProof/>
          <w:color w:val="0000FF"/>
          <w:sz w:val="18"/>
          <w:szCs w:val="18"/>
          <w:highlight w:val="lightGray"/>
        </w:rPr>
        <w:t>new</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InvoiceLine</w:t>
      </w:r>
      <w:r w:rsidRPr="005C6E94">
        <w:rPr>
          <w:rFonts w:ascii="Courier New" w:hAnsi="Courier New" w:cs="Courier New"/>
          <w:noProof/>
          <w:sz w:val="18"/>
          <w:szCs w:val="18"/>
          <w:highlight w:val="lightGray"/>
        </w:rPr>
        <w:t>();</w:t>
      </w:r>
    </w:p>
    <w:p w:rsidR="009C48E5" w:rsidRPr="005C6E94" w:rsidRDefault="009C48E5" w:rsidP="00136E13">
      <w:pPr>
        <w:autoSpaceDE w:val="0"/>
        <w:autoSpaceDN w:val="0"/>
        <w:adjustRightInd w:val="0"/>
        <w:rPr>
          <w:rFonts w:ascii="Courier New" w:hAnsi="Courier New" w:cs="Courier New"/>
          <w:noProof/>
          <w:sz w:val="18"/>
          <w:szCs w:val="18"/>
          <w:highlight w:val="lightGray"/>
        </w:rPr>
      </w:pPr>
    </w:p>
    <w:p w:rsidR="009C48E5" w:rsidRPr="005C6E94" w:rsidRDefault="009C48E5" w:rsidP="00136E13">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.IsTrue(invLine.State.IsNew);</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.IsFalse(invLine.State.IsValid());</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.IsFalse(invLine.State.IsDeleted);</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.IsFalse(invLine.State.IsDirty);</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.IsFalse(invLine.State.IsEditing);</w:t>
      </w:r>
    </w:p>
    <w:p w:rsidR="009C48E5" w:rsidRPr="005C6E94" w:rsidRDefault="009C48E5" w:rsidP="00136E13">
      <w:pPr>
        <w:autoSpaceDE w:val="0"/>
        <w:autoSpaceDN w:val="0"/>
        <w:adjustRightInd w:val="0"/>
        <w:rPr>
          <w:rFonts w:ascii="Courier New" w:hAnsi="Courier New" w:cs="Courier New"/>
          <w:noProof/>
          <w:sz w:val="18"/>
          <w:szCs w:val="18"/>
          <w:highlight w:val="lightGray"/>
        </w:rPr>
      </w:pP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.IsTrue(invLine.State.IsValidMessage.Contains(</w:t>
      </w:r>
      <w:r w:rsidRPr="005C6E94">
        <w:rPr>
          <w:rFonts w:ascii="Courier New" w:hAnsi="Courier New" w:cs="Courier New"/>
          <w:noProof/>
          <w:color w:val="A31515"/>
          <w:sz w:val="18"/>
          <w:szCs w:val="18"/>
          <w:highlight w:val="lightGray"/>
        </w:rPr>
        <w:t>"'Invoice Line Value' is a compulsory field and has no value"</w:t>
      </w:r>
      <w:r w:rsidRPr="005C6E94">
        <w:rPr>
          <w:rFonts w:ascii="Courier New" w:hAnsi="Courier New" w:cs="Courier New"/>
          <w:noProof/>
          <w:sz w:val="18"/>
          <w:szCs w:val="18"/>
          <w:highlight w:val="lightGray"/>
        </w:rPr>
        <w:t>));</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inValidReason;</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.IsFalse(invLine.IsValid(</w:t>
      </w:r>
      <w:r w:rsidRPr="005C6E94">
        <w:rPr>
          <w:rFonts w:ascii="Courier New" w:hAnsi="Courier New" w:cs="Courier New"/>
          <w:noProof/>
          <w:color w:val="0000FF"/>
          <w:sz w:val="18"/>
          <w:szCs w:val="18"/>
          <w:highlight w:val="lightGray"/>
        </w:rPr>
        <w:t>out</w:t>
      </w:r>
      <w:r w:rsidRPr="005C6E94">
        <w:rPr>
          <w:rFonts w:ascii="Courier New" w:hAnsi="Courier New" w:cs="Courier New"/>
          <w:noProof/>
          <w:sz w:val="18"/>
          <w:szCs w:val="18"/>
          <w:highlight w:val="lightGray"/>
        </w:rPr>
        <w:t xml:space="preserve"> inValidReason));</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.IsTrue(inValidReason.Contains(</w:t>
      </w:r>
      <w:r w:rsidRPr="005C6E94">
        <w:rPr>
          <w:rFonts w:ascii="Courier New" w:hAnsi="Courier New" w:cs="Courier New"/>
          <w:noProof/>
          <w:color w:val="A31515"/>
          <w:sz w:val="18"/>
          <w:szCs w:val="18"/>
          <w:highlight w:val="lightGray"/>
        </w:rPr>
        <w:t>"'Invoice Line Value' is a compulsory field and has no value"</w:t>
      </w:r>
      <w:r w:rsidRPr="005C6E94">
        <w:rPr>
          <w:rFonts w:ascii="Courier New" w:hAnsi="Courier New" w:cs="Courier New"/>
          <w:noProof/>
          <w:sz w:val="18"/>
          <w:szCs w:val="18"/>
          <w:highlight w:val="lightGray"/>
        </w:rPr>
        <w:t>));</w:t>
      </w:r>
    </w:p>
    <w:p w:rsidR="009C48E5" w:rsidRPr="005C6E94" w:rsidRDefault="009C48E5" w:rsidP="00136E13">
      <w:pPr>
        <w:autoSpaceDE w:val="0"/>
        <w:autoSpaceDN w:val="0"/>
        <w:adjustRightInd w:val="0"/>
        <w:rPr>
          <w:rFonts w:ascii="Courier New" w:hAnsi="Courier New" w:cs="Courier New"/>
          <w:noProof/>
          <w:sz w:val="18"/>
          <w:szCs w:val="18"/>
          <w:highlight w:val="lightGray"/>
        </w:rPr>
      </w:pP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.IsNull(invLine.InvoiceLineValue);</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IBOProp</w:t>
      </w:r>
      <w:r w:rsidRPr="005C6E94">
        <w:rPr>
          <w:rFonts w:ascii="Courier New" w:hAnsi="Courier New" w:cs="Courier New"/>
          <w:noProof/>
          <w:sz w:val="18"/>
          <w:szCs w:val="18"/>
          <w:highlight w:val="lightGray"/>
        </w:rPr>
        <w:t xml:space="preserve"> prop = invLine.Props[</w:t>
      </w:r>
      <w:r w:rsidRPr="005C6E94">
        <w:rPr>
          <w:rFonts w:ascii="Courier New" w:hAnsi="Courier New" w:cs="Courier New"/>
          <w:noProof/>
          <w:color w:val="A31515"/>
          <w:sz w:val="18"/>
          <w:szCs w:val="18"/>
          <w:highlight w:val="lightGray"/>
        </w:rPr>
        <w:t>"InvoiceLineValue"</w:t>
      </w:r>
      <w:r w:rsidRPr="005C6E94">
        <w:rPr>
          <w:rFonts w:ascii="Courier New" w:hAnsi="Courier New" w:cs="Courier New"/>
          <w:noProof/>
          <w:sz w:val="18"/>
          <w:szCs w:val="18"/>
          <w:highlight w:val="lightGray"/>
        </w:rPr>
        <w:t>];</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.IsFalse(prop.IsDirty);</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.IsTrue(prop.IsObjectNew);</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.IsFalse(prop.IsValid);</w:t>
      </w:r>
    </w:p>
    <w:p w:rsidR="009C48E5" w:rsidRPr="005C6E94" w:rsidRDefault="009C48E5" w:rsidP="00136E13">
      <w:pPr>
        <w:autoSpaceDE w:val="0"/>
        <w:autoSpaceDN w:val="0"/>
        <w:adjustRightInd w:val="0"/>
        <w:rPr>
          <w:rFonts w:ascii="Courier New" w:hAnsi="Courier New" w:cs="Courier New"/>
          <w:noProof/>
          <w:sz w:val="18"/>
          <w:szCs w:val="18"/>
          <w:highlight w:val="lightGray"/>
        </w:rPr>
      </w:pPr>
    </w:p>
    <w:p w:rsidR="009C48E5" w:rsidRPr="005C6E94" w:rsidRDefault="009C48E5" w:rsidP="00136E13">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invLine.InvoiceLineValue = 12.00m;</w:t>
      </w:r>
    </w:p>
    <w:p w:rsidR="009C48E5" w:rsidRPr="005C6E94" w:rsidRDefault="009C48E5" w:rsidP="00136E13">
      <w:pPr>
        <w:autoSpaceDE w:val="0"/>
        <w:autoSpaceDN w:val="0"/>
        <w:adjustRightInd w:val="0"/>
        <w:rPr>
          <w:rFonts w:ascii="Courier New" w:hAnsi="Courier New" w:cs="Courier New"/>
          <w:noProof/>
          <w:sz w:val="18"/>
          <w:szCs w:val="18"/>
          <w:highlight w:val="lightGray"/>
        </w:rPr>
      </w:pPr>
    </w:p>
    <w:p w:rsidR="009C48E5" w:rsidRPr="005C6E94" w:rsidRDefault="009C48E5" w:rsidP="00136E13">
      <w:pPr>
        <w:autoSpaceDE w:val="0"/>
        <w:autoSpaceDN w:val="0"/>
        <w:adjustRightInd w:val="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.IsTrue(invLine.State.IsNew);</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.IsFalse(invLine.State.IsValid());</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.IsFalse(invLine.State.IsDeleted);</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.IsTrue(invLine.State.IsDirty);</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.IsTrue(invLine.State.IsEditing);</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.IsFalse(invLine.State.IsValidMessage.Contains(</w:t>
      </w:r>
      <w:r w:rsidRPr="005C6E94">
        <w:rPr>
          <w:rFonts w:ascii="Courier New" w:hAnsi="Courier New" w:cs="Courier New"/>
          <w:noProof/>
          <w:color w:val="A31515"/>
          <w:sz w:val="18"/>
          <w:szCs w:val="18"/>
          <w:highlight w:val="lightGray"/>
        </w:rPr>
        <w:t>"'Invoice Line Value' is a compulsory field and has no value"</w:t>
      </w:r>
      <w:r w:rsidRPr="005C6E94">
        <w:rPr>
          <w:rFonts w:ascii="Courier New" w:hAnsi="Courier New" w:cs="Courier New"/>
          <w:noProof/>
          <w:sz w:val="18"/>
          <w:szCs w:val="18"/>
          <w:highlight w:val="lightGray"/>
        </w:rPr>
        <w:t>));</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.AreEqual(12m, invLine.InvoiceLineValue);</w:t>
      </w:r>
    </w:p>
    <w:p w:rsidR="009C48E5" w:rsidRPr="005C6E94" w:rsidRDefault="009C48E5" w:rsidP="00136E13">
      <w:pPr>
        <w:autoSpaceDE w:val="0"/>
        <w:autoSpaceDN w:val="0"/>
        <w:adjustRightInd w:val="0"/>
        <w:rPr>
          <w:rFonts w:ascii="Courier New" w:hAnsi="Courier New" w:cs="Courier New"/>
          <w:noProof/>
          <w:sz w:val="18"/>
          <w:szCs w:val="18"/>
          <w:highlight w:val="lightGray"/>
        </w:rPr>
      </w:pP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.IsTrue(prop.IsDirty);</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.IsTrue(prop.IsObjectNew);</w:t>
      </w:r>
    </w:p>
    <w:p w:rsidR="009C48E5" w:rsidRPr="005C6E94" w:rsidRDefault="009C48E5" w:rsidP="00136E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.IsTrue(prop.IsValid);</w:t>
      </w:r>
    </w:p>
    <w:p w:rsidR="009C48E5" w:rsidRPr="005C6E94" w:rsidRDefault="009C48E5" w:rsidP="00136E13">
      <w:pPr>
        <w:rPr>
          <w:sz w:val="18"/>
          <w:szCs w:val="18"/>
        </w:rPr>
      </w:pPr>
      <w:r w:rsidRPr="005C6E94">
        <w:rPr>
          <w:rFonts w:ascii="Courier New" w:hAnsi="Courier New" w:cs="Courier New"/>
          <w:noProof/>
          <w:sz w:val="18"/>
          <w:szCs w:val="18"/>
          <w:highlight w:val="lightGray"/>
        </w:rPr>
        <w:t xml:space="preserve">        }</w:t>
      </w:r>
    </w:p>
    <w:p w:rsidR="00245DA9" w:rsidRPr="005C6E94" w:rsidRDefault="00245DA9" w:rsidP="00FD05B5"/>
    <w:p w:rsidR="00C12968" w:rsidRPr="005C6E94" w:rsidRDefault="00C12968" w:rsidP="00FD05B5">
      <w:r w:rsidRPr="005C6E94">
        <w:t>If all you intend to do is utilise the Habanero Framework and Firestarter then this is all you need to know about the Framework and you can stop here. You can return to the remainder of this chapter at a later stage.</w:t>
      </w:r>
    </w:p>
    <w:p w:rsidR="00C12968" w:rsidRPr="005C6E94" w:rsidRDefault="00C12968" w:rsidP="00FD05B5"/>
    <w:p w:rsidR="00FD05B5" w:rsidRPr="005C6E94" w:rsidRDefault="00FD05B5" w:rsidP="00FD05B5">
      <w:r w:rsidRPr="005C6E94">
        <w:t>List the main namespaces and classes of interest.</w:t>
      </w:r>
    </w:p>
    <w:p w:rsidR="00FD05B5" w:rsidRPr="005C6E94" w:rsidRDefault="00FD05B5" w:rsidP="00FD05B5">
      <w:r w:rsidRPr="005C6E94">
        <w:t>Generic types and the fact not polymorphic how overcome this with interface i.e. IBusinessObjectCollection.</w:t>
      </w:r>
    </w:p>
    <w:p w:rsidR="00FD05B5" w:rsidRPr="005C6E94" w:rsidRDefault="00FD05B5" w:rsidP="00FD05B5"/>
    <w:p w:rsidR="00FD05B5" w:rsidRPr="005C6E94" w:rsidRDefault="00FD05B5" w:rsidP="00FD05B5">
      <w:r w:rsidRPr="005C6E94">
        <w:t>Tracking objects status valid dirty, new, markedForDeletion, etc.</w:t>
      </w:r>
    </w:p>
    <w:p w:rsidR="00FD05B5" w:rsidRPr="005C6E94" w:rsidRDefault="00FD05B5" w:rsidP="00FD05B5">
      <w:proofErr w:type="gramStart"/>
      <w:r w:rsidRPr="005C6E94">
        <w:t>IsNew :</w:t>
      </w:r>
      <w:proofErr w:type="gramEnd"/>
      <w:r w:rsidRPr="005C6E94">
        <w:t xml:space="preserve"> When object is creates marked as new.</w:t>
      </w:r>
    </w:p>
    <w:p w:rsidR="00FD05B5" w:rsidRPr="005C6E94" w:rsidRDefault="00FD05B5" w:rsidP="00FD05B5">
      <w:r w:rsidRPr="005C6E94">
        <w:t>Load from Database: IsNew = False.</w:t>
      </w:r>
    </w:p>
    <w:p w:rsidR="00FD05B5" w:rsidRPr="005C6E94" w:rsidRDefault="00FD05B5" w:rsidP="00FD05B5">
      <w:r w:rsidRPr="005C6E94">
        <w:t>It is not assumed that all data in the database is valid the reason for this is that business rules can be modified over time and the recently loaded business object may now no longer pass the validation rules.</w:t>
      </w:r>
    </w:p>
    <w:p w:rsidR="00FD05B5" w:rsidRPr="005C6E94" w:rsidRDefault="00FD05B5" w:rsidP="00FD05B5"/>
    <w:p w:rsidR="00FD05B5" w:rsidRPr="005C6E94" w:rsidRDefault="00FD05B5" w:rsidP="00FD05B5">
      <w:proofErr w:type="gramStart"/>
      <w:r w:rsidRPr="005C6E94">
        <w:t>Property level dirty tracking such that only the properties that are dirty are updated to the datastore.</w:t>
      </w:r>
      <w:proofErr w:type="gramEnd"/>
      <w:r w:rsidRPr="005C6E94">
        <w:t xml:space="preserve"> This reduces the probability of concurrency control failures.</w:t>
      </w:r>
    </w:p>
    <w:p w:rsidR="00FD05B5" w:rsidRPr="005C6E94" w:rsidRDefault="00FD05B5" w:rsidP="00FD05B5"/>
    <w:p w:rsidR="00FD05B5" w:rsidRPr="005C6E94" w:rsidRDefault="00FD05B5" w:rsidP="00FD05B5">
      <w:r w:rsidRPr="005C6E94">
        <w:t>Deleting objects from database deferred or immediate. The deferred approach is used here i.e. the object is marked as deleted when the UI developer calls save the object is physically deleted from the database.</w:t>
      </w:r>
    </w:p>
    <w:p w:rsidR="00FD05B5" w:rsidRPr="005C6E94" w:rsidRDefault="00FD05B5" w:rsidP="00FD05B5"/>
    <w:p w:rsidR="00FD05B5" w:rsidRPr="005C6E94" w:rsidRDefault="00FD05B5" w:rsidP="00FD05B5">
      <w:r w:rsidRPr="005C6E94">
        <w:t>Custom rules historical data</w:t>
      </w:r>
    </w:p>
    <w:p w:rsidR="00FD05B5" w:rsidRPr="005C6E94" w:rsidRDefault="00FD05B5" w:rsidP="00FD05B5"/>
    <w:p w:rsidR="00FD05B5" w:rsidRPr="005C6E94" w:rsidRDefault="00FD05B5" w:rsidP="00FD05B5">
      <w:r w:rsidRPr="005C6E94">
        <w:t>Validation – Any custom or standard rules are verified and marked as broken when the property value is changed however an exception is only thrown if the UI developer tries to save an object that is in an invalid state.</w:t>
      </w:r>
    </w:p>
    <w:p w:rsidR="00FD05B5" w:rsidRPr="005C6E94" w:rsidRDefault="00FD05B5" w:rsidP="00FD05B5">
      <w:r w:rsidRPr="005C6E94">
        <w:t xml:space="preserve">The framework creates the </w:t>
      </w:r>
      <w:r w:rsidRPr="005C6E94">
        <w:rPr>
          <w:highlight w:val="yellow"/>
        </w:rPr>
        <w:t>BusinssObjectInvalidStateException</w:t>
      </w:r>
      <w:r w:rsidRPr="005C6E94">
        <w:t xml:space="preserve"> which is thrown. The UI developer can therefore easily catch this exception when required.</w:t>
      </w:r>
    </w:p>
    <w:p w:rsidR="00FD05B5" w:rsidRPr="005C6E94" w:rsidRDefault="00FD05B5" w:rsidP="00FD05B5"/>
    <w:p w:rsidR="00FD05B5" w:rsidRPr="005C6E94" w:rsidRDefault="00FD05B5" w:rsidP="00FD05B5">
      <w:r w:rsidRPr="005C6E94">
        <w:t>Authentication and Authorisation: Authentication is the process of logging a user on. Authorisation is the process of verifying that a user may use certain features e.g. Edit An object View a particular property or object</w:t>
      </w:r>
      <w:proofErr w:type="gramStart"/>
      <w:r w:rsidRPr="005C6E94">
        <w:t>..</w:t>
      </w:r>
      <w:proofErr w:type="gramEnd"/>
    </w:p>
    <w:p w:rsidR="00FD05B5" w:rsidRPr="005C6E94" w:rsidRDefault="00FD05B5" w:rsidP="00FD05B5"/>
    <w:p w:rsidR="00FD05B5" w:rsidRPr="005C6E94" w:rsidRDefault="00FD05B5" w:rsidP="00FD05B5">
      <w:proofErr w:type="gramStart"/>
      <w:r w:rsidRPr="005C6E94">
        <w:t>Non Duplication of code so security is implemented for business object and its properties.</w:t>
      </w:r>
      <w:proofErr w:type="gramEnd"/>
    </w:p>
    <w:p w:rsidR="00FD05B5" w:rsidRPr="005C6E94" w:rsidRDefault="00FD05B5" w:rsidP="00FD05B5">
      <w:r w:rsidRPr="005C6E94">
        <w:t>This can then be used by the UI Developer to disable certain buttons on the UI as required (typical in windows development) or to raise appropriate error if the user is not authorized (typical in ASP web development). Of course the UI developer could implement more sophisticated security if required. This feature is implemented using the strategy pattern so that the Application developer can implement any security strategy required. The application developer could therefore implement a strategy using any custom security or using the security provided in Chillisoft security. The implementation as a strategy means that if no security strategy is implemented then there is no performance cost in having security as part of the framework.</w:t>
      </w:r>
    </w:p>
    <w:p w:rsidR="00FD05B5" w:rsidRPr="005C6E94" w:rsidRDefault="00FD05B5" w:rsidP="00FD05B5"/>
    <w:p w:rsidR="00FD05B5" w:rsidRPr="005C6E94" w:rsidRDefault="00FD05B5" w:rsidP="00FD05B5">
      <w:pPr>
        <w:rPr>
          <w:highlight w:val="yellow"/>
        </w:rPr>
      </w:pPr>
      <w:r w:rsidRPr="005C6E94">
        <w:rPr>
          <w:highlight w:val="yellow"/>
        </w:rPr>
        <w:t>GetHashCode, ToString, Equals should be implemented by every business object.</w:t>
      </w:r>
    </w:p>
    <w:p w:rsidR="00FD05B5" w:rsidRPr="005C6E94" w:rsidRDefault="00FD05B5" w:rsidP="00FD05B5">
      <w:r w:rsidRPr="005C6E94">
        <w:rPr>
          <w:highlight w:val="yellow"/>
        </w:rPr>
        <w:t>Object ID maybe should be virtual check</w:t>
      </w:r>
    </w:p>
    <w:p w:rsidR="00FD05B5" w:rsidRPr="005C6E94" w:rsidRDefault="00FD05B5" w:rsidP="00FD05B5">
      <w:r w:rsidRPr="005C6E94">
        <w:t>Lhotka: businessObjectBase is generic page 141 why?</w:t>
      </w:r>
    </w:p>
    <w:p w:rsidR="00FD05B5" w:rsidRPr="005C6E94" w:rsidRDefault="00FD05B5" w:rsidP="00FD05B5"/>
    <w:p w:rsidR="00FD05B5" w:rsidRPr="005C6E94" w:rsidRDefault="00FD05B5" w:rsidP="00FD05B5">
      <w:r w:rsidRPr="005C6E94">
        <w:t>System.Security.Principal.IPricipal – this is the standard security interface in .Net.</w:t>
      </w:r>
    </w:p>
    <w:p w:rsidR="00FD05B5" w:rsidRPr="005C6E94" w:rsidRDefault="00FD05B5" w:rsidP="00FD05B5">
      <w:r w:rsidRPr="005C6E94">
        <w:t>This exposes the IsInRole method.</w:t>
      </w:r>
    </w:p>
    <w:p w:rsidR="00FD05B5" w:rsidRPr="005C6E94" w:rsidRDefault="00FD05B5" w:rsidP="00FD05B5"/>
    <w:p w:rsidR="00FD05B5" w:rsidRPr="005C6E94" w:rsidRDefault="00FD05B5" w:rsidP="00FD05B5">
      <w:r w:rsidRPr="005C6E94">
        <w:t>Tracking state IsDirty if the object or any of its children are dirty.</w:t>
      </w:r>
    </w:p>
    <w:p w:rsidR="00FD05B5" w:rsidRPr="005C6E94" w:rsidRDefault="00FD05B5" w:rsidP="00FD05B5">
      <w:r w:rsidRPr="005C6E94">
        <w:t>IsValid if the object and all of its children are valid. The object is valid if all of its properties are valid.</w:t>
      </w:r>
    </w:p>
    <w:p w:rsidR="00FD05B5" w:rsidRPr="005C6E94" w:rsidRDefault="00FD05B5" w:rsidP="00FD05B5"/>
    <w:p w:rsidR="00FD05B5" w:rsidRPr="005C6E94" w:rsidRDefault="00FD05B5" w:rsidP="00FD05B5"/>
    <w:p w:rsidR="00FD05B5" w:rsidRPr="005C6E94" w:rsidRDefault="00FD05B5" w:rsidP="00FD05B5"/>
    <w:p w:rsidR="00FD05B5" w:rsidRPr="005C6E94" w:rsidRDefault="00FD05B5" w:rsidP="00FD05B5">
      <w:proofErr w:type="gramStart"/>
      <w:r w:rsidRPr="005C6E94">
        <w:t>Details of lookup lists.</w:t>
      </w:r>
      <w:proofErr w:type="gramEnd"/>
      <w:r w:rsidRPr="005C6E94">
        <w:t xml:space="preserve"> </w:t>
      </w:r>
      <w:proofErr w:type="gramStart"/>
      <w:r w:rsidRPr="005C6E94">
        <w:t>Simple, Business Object</w:t>
      </w:r>
      <w:r w:rsidRPr="005C6E94">
        <w:rPr>
          <w:highlight w:val="yellow"/>
        </w:rPr>
        <w:t>??</w:t>
      </w:r>
      <w:proofErr w:type="gramEnd"/>
    </w:p>
    <w:p w:rsidR="00FD05B5" w:rsidRPr="005C6E94" w:rsidRDefault="00FD05B5" w:rsidP="00FD05B5"/>
    <w:p w:rsidR="00FD05B5" w:rsidRPr="005C6E94" w:rsidRDefault="00FD05B5" w:rsidP="00FD05B5"/>
    <w:p w:rsidR="00FD05B5" w:rsidRPr="005C6E94" w:rsidRDefault="00FD05B5" w:rsidP="00FD05B5">
      <w:pPr>
        <w:autoSpaceDE w:val="0"/>
        <w:autoSpaceDN w:val="0"/>
        <w:adjustRightInd w:val="0"/>
        <w:rPr>
          <w:rFonts w:ascii="Tahoma" w:hAnsi="Tahoma" w:cs="Tahoma"/>
          <w:color w:val="000000"/>
          <w:sz w:val="18"/>
          <w:szCs w:val="18"/>
        </w:rPr>
      </w:pPr>
      <w:proofErr w:type="gramStart"/>
      <w:r w:rsidRPr="005C6E94">
        <w:rPr>
          <w:rFonts w:ascii="Tahoma" w:hAnsi="Tahoma" w:cs="Tahoma"/>
          <w:color w:val="000000"/>
          <w:sz w:val="18"/>
          <w:szCs w:val="18"/>
        </w:rPr>
        <w:t>public</w:t>
      </w:r>
      <w:proofErr w:type="gramEnd"/>
      <w:r w:rsidRPr="005C6E94">
        <w:rPr>
          <w:rFonts w:ascii="Tahoma" w:hAnsi="Tahoma" w:cs="Tahoma"/>
          <w:color w:val="000000"/>
          <w:sz w:val="18"/>
          <w:szCs w:val="18"/>
        </w:rPr>
        <w:t xml:space="preserve"> class </w:t>
      </w:r>
      <w:r w:rsidRPr="005C6E94">
        <w:rPr>
          <w:rFonts w:ascii="Tahoma" w:hAnsi="Tahoma" w:cs="Tahoma"/>
          <w:b/>
          <w:bCs/>
          <w:color w:val="000000"/>
          <w:sz w:val="18"/>
          <w:szCs w:val="18"/>
        </w:rPr>
        <w:t>BindingList&lt;T&gt;</w:t>
      </w:r>
      <w:r w:rsidRPr="005C6E94">
        <w:rPr>
          <w:rFonts w:ascii="Tahoma" w:hAnsi="Tahoma" w:cs="Tahoma"/>
          <w:color w:val="000000"/>
          <w:sz w:val="18"/>
          <w:szCs w:val="18"/>
        </w:rPr>
        <w:t xml:space="preserve"> : </w:t>
      </w:r>
      <w:r w:rsidRPr="005C6E94">
        <w:rPr>
          <w:rFonts w:ascii="Tahoma" w:hAnsi="Tahoma" w:cs="Tahoma"/>
          <w:b/>
          <w:bCs/>
          <w:color w:val="215DC6"/>
          <w:sz w:val="18"/>
          <w:szCs w:val="18"/>
          <w:u w:val="single"/>
        </w:rPr>
        <w:t>System.Collections.ObjectModel.Collection&lt;T&gt;</w:t>
      </w:r>
    </w:p>
    <w:p w:rsidR="00FD05B5" w:rsidRPr="005C6E94" w:rsidRDefault="00FD05B5" w:rsidP="00FD05B5">
      <w:pPr>
        <w:autoSpaceDE w:val="0"/>
        <w:autoSpaceDN w:val="0"/>
        <w:adjustRightInd w:val="0"/>
        <w:rPr>
          <w:rFonts w:ascii="Tahoma" w:hAnsi="Tahoma" w:cs="Tahoma"/>
          <w:color w:val="000000"/>
          <w:sz w:val="18"/>
          <w:szCs w:val="18"/>
        </w:rPr>
      </w:pPr>
      <w:r w:rsidRPr="005C6E94">
        <w:rPr>
          <w:rFonts w:ascii="Tahoma" w:hAnsi="Tahoma" w:cs="Tahoma"/>
          <w:color w:val="000000"/>
          <w:sz w:val="18"/>
          <w:szCs w:val="18"/>
        </w:rPr>
        <w:t xml:space="preserve">    Member of </w:t>
      </w:r>
      <w:r w:rsidRPr="005C6E94">
        <w:rPr>
          <w:rFonts w:ascii="Tahoma" w:hAnsi="Tahoma" w:cs="Tahoma"/>
          <w:b/>
          <w:bCs/>
          <w:color w:val="215DC6"/>
          <w:sz w:val="18"/>
          <w:szCs w:val="18"/>
          <w:u w:val="single"/>
        </w:rPr>
        <w:t>System.ComponentModel</w:t>
      </w:r>
    </w:p>
    <w:p w:rsidR="00FD05B5" w:rsidRPr="005C6E94" w:rsidRDefault="00FD05B5" w:rsidP="00FD05B5">
      <w:pPr>
        <w:autoSpaceDE w:val="0"/>
        <w:autoSpaceDN w:val="0"/>
        <w:adjustRightInd w:val="0"/>
        <w:rPr>
          <w:rFonts w:ascii="Tahoma" w:hAnsi="Tahoma" w:cs="Tahoma"/>
          <w:b/>
          <w:bCs/>
          <w:color w:val="000000"/>
          <w:sz w:val="18"/>
          <w:szCs w:val="18"/>
        </w:rPr>
      </w:pPr>
    </w:p>
    <w:p w:rsidR="00FD05B5" w:rsidRPr="005C6E94" w:rsidRDefault="00FD05B5" w:rsidP="00FD05B5">
      <w:pPr>
        <w:autoSpaceDE w:val="0"/>
        <w:autoSpaceDN w:val="0"/>
        <w:adjustRightInd w:val="0"/>
        <w:rPr>
          <w:rFonts w:ascii="Tahoma" w:hAnsi="Tahoma" w:cs="Tahoma"/>
          <w:b/>
          <w:bCs/>
          <w:color w:val="000000"/>
          <w:sz w:val="18"/>
          <w:szCs w:val="18"/>
        </w:rPr>
      </w:pPr>
      <w:r w:rsidRPr="005C6E94">
        <w:rPr>
          <w:rFonts w:ascii="Tahoma" w:hAnsi="Tahoma" w:cs="Tahoma"/>
          <w:b/>
          <w:bCs/>
          <w:color w:val="000000"/>
          <w:sz w:val="18"/>
          <w:szCs w:val="18"/>
        </w:rPr>
        <w:t>Summary:</w:t>
      </w:r>
    </w:p>
    <w:p w:rsidR="00FD05B5" w:rsidRPr="005C6E94" w:rsidRDefault="00FD05B5" w:rsidP="00FD05B5">
      <w:pPr>
        <w:rPr>
          <w:rFonts w:ascii="Tahoma" w:hAnsi="Tahoma" w:cs="Tahoma"/>
          <w:color w:val="000000"/>
          <w:sz w:val="18"/>
          <w:szCs w:val="18"/>
        </w:rPr>
      </w:pPr>
      <w:proofErr w:type="gramStart"/>
      <w:r w:rsidRPr="005C6E94">
        <w:rPr>
          <w:rFonts w:ascii="Tahoma" w:hAnsi="Tahoma" w:cs="Tahoma"/>
          <w:color w:val="000000"/>
          <w:sz w:val="18"/>
          <w:szCs w:val="18"/>
        </w:rPr>
        <w:t>Provides a generic collection that supports data binding.</w:t>
      </w:r>
      <w:proofErr w:type="gramEnd"/>
    </w:p>
    <w:p w:rsidR="00FD05B5" w:rsidRPr="005C6E94" w:rsidRDefault="00FD05B5" w:rsidP="00FD05B5">
      <w:pPr>
        <w:rPr>
          <w:rFonts w:ascii="Tahoma" w:hAnsi="Tahoma" w:cs="Tahoma"/>
          <w:color w:val="000000"/>
          <w:sz w:val="18"/>
          <w:szCs w:val="18"/>
        </w:rPr>
      </w:pPr>
    </w:p>
    <w:p w:rsidR="00FD05B5" w:rsidRPr="005C6E94" w:rsidRDefault="00FD05B5" w:rsidP="00FD05B5">
      <w:pPr>
        <w:rPr>
          <w:rFonts w:ascii="Tahoma" w:hAnsi="Tahoma" w:cs="Tahoma"/>
          <w:color w:val="000000"/>
          <w:sz w:val="18"/>
          <w:szCs w:val="18"/>
        </w:rPr>
      </w:pPr>
    </w:p>
    <w:p w:rsidR="00FD05B5" w:rsidRPr="005C6E94" w:rsidRDefault="00FD05B5" w:rsidP="00FD05B5">
      <w:pPr>
        <w:rPr>
          <w:rFonts w:ascii="Tahoma" w:hAnsi="Tahoma" w:cs="Tahoma"/>
          <w:color w:val="000000"/>
          <w:sz w:val="18"/>
          <w:szCs w:val="18"/>
        </w:rPr>
      </w:pPr>
    </w:p>
    <w:p w:rsidR="00CD2B2A" w:rsidRPr="005C6E94" w:rsidRDefault="00FD05B5" w:rsidP="00FD05B5">
      <w:pPr>
        <w:ind w:left="360"/>
      </w:pPr>
      <w:proofErr w:type="gramStart"/>
      <w:r w:rsidRPr="005C6E94">
        <w:rPr>
          <w:highlight w:val="yellow"/>
        </w:rPr>
        <w:t>Very practical view of the main issues facing developers developing systems in business environment.</w:t>
      </w:r>
      <w:proofErr w:type="gramEnd"/>
      <w:r w:rsidRPr="005C6E94">
        <w:rPr>
          <w:highlight w:val="yellow"/>
        </w:rPr>
        <w:t xml:space="preserve"> We do not delve into the theory unless it is necessary to understand the issues. There are many books covering the theoretical aspects of most of these issues we have however found a dirth of books that help a real life developer implement solutions for these issues in real life.</w:t>
      </w:r>
    </w:p>
    <w:p w:rsidR="001839FC" w:rsidRPr="005C6E94" w:rsidRDefault="0041652A" w:rsidP="005A2631">
      <w:pPr>
        <w:pStyle w:val="Heading1"/>
      </w:pPr>
      <w:r w:rsidRPr="005C6E94">
        <w:rPr>
          <w:rStyle w:val="Heading2Char"/>
          <w:lang w:val="en-ZA"/>
        </w:rPr>
        <w:br w:type="page"/>
      </w:r>
      <w:r w:rsidR="005A2631" w:rsidRPr="005C6E94">
        <w:t xml:space="preserve"> </w:t>
      </w:r>
    </w:p>
    <w:p w:rsidR="00A435B8" w:rsidRPr="005C6E94" w:rsidRDefault="00FD05B5" w:rsidP="005A2631">
      <w:pPr>
        <w:pStyle w:val="Heading1"/>
      </w:pPr>
      <w:r w:rsidRPr="005C6E94">
        <w:br w:type="page"/>
      </w:r>
      <w:r w:rsidR="005A2631" w:rsidRPr="005C6E94">
        <w:t xml:space="preserve"> </w:t>
      </w:r>
    </w:p>
    <w:p w:rsidR="00DC0A6F" w:rsidRPr="005C6E94" w:rsidRDefault="00DC0A6F" w:rsidP="00A757BF"/>
    <w:p w:rsidR="00DC0A6F" w:rsidRPr="005C6E94" w:rsidRDefault="006B6B13" w:rsidP="006B6B13">
      <w:pPr>
        <w:pStyle w:val="Heading2"/>
      </w:pPr>
      <w:r w:rsidRPr="005C6E94">
        <w:t>Security</w:t>
      </w:r>
    </w:p>
    <w:p w:rsidR="006B6B13" w:rsidRPr="005C6E94" w:rsidRDefault="006B6B13" w:rsidP="006B6B13">
      <w:r w:rsidRPr="005C6E94">
        <w:t>To use Windows Authentication call the following Code in the Application Startup.</w:t>
      </w:r>
    </w:p>
    <w:p w:rsidR="006B6B13" w:rsidRPr="005C6E94" w:rsidRDefault="006B6B13" w:rsidP="006B6B13">
      <w:pPr>
        <w:autoSpaceDE w:val="0"/>
        <w:autoSpaceDN w:val="0"/>
        <w:adjustRightInd w:val="0"/>
        <w:rPr>
          <w:rFonts w:ascii="Courier New" w:hAnsi="Courier New" w:cs="Courier New"/>
          <w:noProof/>
          <w:sz w:val="18"/>
          <w:szCs w:val="18"/>
          <w:highlight w:val="lightGray"/>
        </w:rPr>
      </w:pPr>
      <w:r w:rsidRPr="005C6E94">
        <w:rPr>
          <w:rFonts w:ascii="Courier New" w:hAnsi="Courier New" w:cs="Courier New"/>
          <w:noProof/>
          <w:color w:val="2B91AF"/>
          <w:sz w:val="18"/>
          <w:szCs w:val="18"/>
          <w:highlight w:val="lightGray"/>
        </w:rPr>
        <w:t>AppDomain</w:t>
      </w:r>
      <w:r w:rsidRPr="005C6E94">
        <w:rPr>
          <w:rFonts w:ascii="Courier New" w:hAnsi="Courier New" w:cs="Courier New"/>
          <w:noProof/>
          <w:sz w:val="18"/>
          <w:szCs w:val="18"/>
          <w:highlight w:val="lightGray"/>
        </w:rPr>
        <w:t xml:space="preserve"> currentDomain = </w:t>
      </w:r>
      <w:r w:rsidRPr="005C6E94">
        <w:rPr>
          <w:rFonts w:ascii="Courier New" w:hAnsi="Courier New" w:cs="Courier New"/>
          <w:noProof/>
          <w:color w:val="2B91AF"/>
          <w:sz w:val="18"/>
          <w:szCs w:val="18"/>
          <w:highlight w:val="lightGray"/>
        </w:rPr>
        <w:t>AppDomain</w:t>
      </w:r>
      <w:r w:rsidRPr="005C6E94">
        <w:rPr>
          <w:rFonts w:ascii="Courier New" w:hAnsi="Courier New" w:cs="Courier New"/>
          <w:noProof/>
          <w:sz w:val="18"/>
          <w:szCs w:val="18"/>
          <w:highlight w:val="lightGray"/>
        </w:rPr>
        <w:t>.CurrentDomain;</w:t>
      </w:r>
    </w:p>
    <w:p w:rsidR="006B6B13" w:rsidRPr="005C6E94" w:rsidRDefault="006B6B13" w:rsidP="006B6B13">
      <w:pPr>
        <w:rPr>
          <w:rFonts w:ascii="Courier New" w:hAnsi="Courier New" w:cs="Courier New"/>
          <w:noProof/>
          <w:sz w:val="18"/>
          <w:szCs w:val="18"/>
        </w:rPr>
      </w:pPr>
      <w:r w:rsidRPr="005C6E94">
        <w:rPr>
          <w:rFonts w:ascii="Courier New" w:hAnsi="Courier New" w:cs="Courier New"/>
          <w:noProof/>
          <w:sz w:val="18"/>
          <w:szCs w:val="18"/>
          <w:highlight w:val="lightGray"/>
        </w:rPr>
        <w:t>currentDomain.SetPrincipalPolicy(</w:t>
      </w:r>
      <w:r w:rsidRPr="005C6E94">
        <w:rPr>
          <w:rFonts w:ascii="Courier New" w:hAnsi="Courier New" w:cs="Courier New"/>
          <w:noProof/>
          <w:color w:val="2B91AF"/>
          <w:sz w:val="18"/>
          <w:szCs w:val="18"/>
          <w:highlight w:val="lightGray"/>
        </w:rPr>
        <w:t>PrincipalPolicy</w:t>
      </w:r>
      <w:r w:rsidRPr="005C6E94">
        <w:rPr>
          <w:rFonts w:ascii="Courier New" w:hAnsi="Courier New" w:cs="Courier New"/>
          <w:noProof/>
          <w:sz w:val="18"/>
          <w:szCs w:val="18"/>
          <w:highlight w:val="lightGray"/>
        </w:rPr>
        <w:t>.WindowsPrincipal);</w:t>
      </w:r>
    </w:p>
    <w:p w:rsidR="006B6B13" w:rsidRPr="005C6E94" w:rsidRDefault="006B6B13" w:rsidP="006B6B13"/>
    <w:p w:rsidR="006B6B13" w:rsidRPr="005C6E94" w:rsidRDefault="006B6B13" w:rsidP="006B6B13">
      <w:r w:rsidRPr="005C6E94">
        <w:t>Using Windows Authentication is ideal where this is possible this prevents the user from having to log onto the application each time he/she uses it. In our experience it is however often not applicable for any number of reasons. Our guideline is where you can use Windows Authentication use it where you cannot use it the Downloadable Habanero.Security Application can be used or can give you an idea of how to develop an application that uses custom Authentication.</w:t>
      </w:r>
    </w:p>
    <w:p w:rsidR="006B6B13" w:rsidRPr="005C6E94" w:rsidRDefault="006B6B13" w:rsidP="00A757BF">
      <w:pPr>
        <w:rPr>
          <w:b/>
        </w:rPr>
      </w:pPr>
    </w:p>
    <w:p w:rsidR="00380CBF" w:rsidRPr="005C6E94" w:rsidRDefault="002D13E4" w:rsidP="002F3896">
      <w:pPr>
        <w:pStyle w:val="Heading2"/>
      </w:pPr>
      <w:proofErr w:type="gramStart"/>
      <w:r w:rsidRPr="005C6E94">
        <w:t>Automating the process.</w:t>
      </w:r>
      <w:proofErr w:type="gramEnd"/>
      <w:r w:rsidRPr="005C6E94">
        <w:t xml:space="preserve"> </w:t>
      </w:r>
      <w:r w:rsidR="002F3896" w:rsidRPr="005C6E94">
        <w:t>Code Templat</w:t>
      </w:r>
      <w:r w:rsidR="005E71F3" w:rsidRPr="005C6E94">
        <w:t>es, Code Generators and Meta</w:t>
      </w:r>
      <w:r w:rsidR="002F3896" w:rsidRPr="005C6E94">
        <w:t>Programming</w:t>
      </w:r>
    </w:p>
    <w:p w:rsidR="002F3896" w:rsidRPr="005C6E94" w:rsidRDefault="002A2C2D" w:rsidP="002F3896">
      <w:r w:rsidRPr="005C6E94">
        <w:t xml:space="preserve">Anyone who has tried to create a project using business objects will have experienced the extent of mind numbingly boring repetitive code that is created to get data from the database update the database, check validation rules etc. Half way through even the smallest project one will realize that there has to be a better way </w:t>
      </w:r>
      <w:proofErr w:type="gramStart"/>
      <w:r w:rsidRPr="005C6E94">
        <w:t>Here</w:t>
      </w:r>
      <w:proofErr w:type="gramEnd"/>
      <w:r w:rsidRPr="005C6E94">
        <w:t xml:space="preserve"> we will discuss 3 techniques a</w:t>
      </w:r>
      <w:r w:rsidR="002F3896" w:rsidRPr="005C6E94">
        <w:t>ll these techniques are important techniques for creating robust</w:t>
      </w:r>
      <w:r w:rsidR="006B10EF" w:rsidRPr="005C6E94">
        <w:t xml:space="preserve"> business applications quickly and all </w:t>
      </w:r>
      <w:r w:rsidR="002F3896" w:rsidRPr="005C6E94">
        <w:t>have advantages and disadvantages. These will be discus</w:t>
      </w:r>
      <w:r w:rsidR="00232066" w:rsidRPr="005C6E94">
        <w:t>sed below.</w:t>
      </w:r>
    </w:p>
    <w:p w:rsidR="00E566FF" w:rsidRPr="005C6E94" w:rsidRDefault="00E566FF" w:rsidP="002F3896"/>
    <w:p w:rsidR="002F3896" w:rsidRPr="005C6E94" w:rsidRDefault="002F3896" w:rsidP="002F3896">
      <w:r w:rsidRPr="005C6E94">
        <w:t xml:space="preserve">Code Templates are the simplest and are typically used to give the basics outline of a project, class or method. These are very useful and should be used when applicable. The problem with templates is that they lack the ability to implement real complexity e.g. a template for a business object does not have the sophistication to allow the user to </w:t>
      </w:r>
      <w:r w:rsidR="00F56B49" w:rsidRPr="005C6E94">
        <w:t>generate fields, properties or relationships.</w:t>
      </w:r>
      <w:r w:rsidR="0046347A" w:rsidRPr="005C6E94">
        <w:t xml:space="preserve"> Templates on the positive side are very easy to set up share and reuse.</w:t>
      </w:r>
    </w:p>
    <w:p w:rsidR="00E566FF" w:rsidRPr="005C6E94" w:rsidRDefault="00E566FF" w:rsidP="002F3896"/>
    <w:p w:rsidR="002F3896" w:rsidRPr="005C6E94" w:rsidRDefault="002F3896" w:rsidP="002F3896">
      <w:r w:rsidRPr="005C6E94">
        <w:t>Code generators are used to rapidly produce the basics of usable code that can then be edited and modified by the developer.</w:t>
      </w:r>
      <w:r w:rsidR="0046347A" w:rsidRPr="005C6E94">
        <w:t xml:space="preserve"> Generators offer many of the advantages of templates bu</w:t>
      </w:r>
      <w:r w:rsidR="0026122A" w:rsidRPr="005C6E94">
        <w:t xml:space="preserve">t are more powerful you could model the properties and relationships of a business object in the generator and have the generator generate the code for you. </w:t>
      </w:r>
      <w:r w:rsidR="00FA2A72" w:rsidRPr="005C6E94">
        <w:t>This is obviously a very powerful technique for rapidly producing a large amount of repetitive potentially boring code. The generated code can be edited and modified to meet your special need providing high levels of extendibility.</w:t>
      </w:r>
      <w:r w:rsidR="00ED73A3" w:rsidRPr="005C6E94">
        <w:t xml:space="preserve"> Generators are significantly more complex to create since all the individual templates that are put together to for the </w:t>
      </w:r>
      <w:proofErr w:type="gramStart"/>
      <w:r w:rsidR="00ED73A3" w:rsidRPr="005C6E94">
        <w:t>class(</w:t>
      </w:r>
      <w:proofErr w:type="gramEnd"/>
      <w:r w:rsidR="00ED73A3" w:rsidRPr="005C6E94">
        <w:t xml:space="preserve">es) have to be created, the generator has to be able to capture the </w:t>
      </w:r>
      <w:r w:rsidR="00232066" w:rsidRPr="005C6E94">
        <w:t>properties and relationships of classes. The templates in the generator are difficult to test in any automated manner since the templates are effectively stored as code snippets.</w:t>
      </w:r>
      <w:r w:rsidR="008E7052" w:rsidRPr="005C6E94">
        <w:t xml:space="preserve"> The only way to effectively test is to have a standard project. Generate from this standard project and test the results.</w:t>
      </w:r>
      <w:r w:rsidR="00654611" w:rsidRPr="005C6E94">
        <w:t xml:space="preserve"> Generators by their very nature result in massive amounts of duplicate code since the template methods are in effect duplicated.</w:t>
      </w:r>
      <w:r w:rsidR="000212CD" w:rsidRPr="005C6E94">
        <w:t xml:space="preserve"> Generated code can be time consuming to maintain since it is difficult to remove an item that is already generated to code. It is difficult to fix a bug that is found in the templates since the generated code is spread into many classes and many projects. </w:t>
      </w:r>
      <w:r w:rsidR="0013798B" w:rsidRPr="005C6E94">
        <w:t>It is difficult to upgrade an old</w:t>
      </w:r>
      <w:r w:rsidR="0097110F" w:rsidRPr="005C6E94">
        <w:t xml:space="preserve"> project to a new version of a framework </w:t>
      </w:r>
      <w:r w:rsidR="0013798B" w:rsidRPr="005C6E94">
        <w:t xml:space="preserve">since the generated code has been generated from templates that assume a certain </w:t>
      </w:r>
      <w:r w:rsidR="00F952A7" w:rsidRPr="005C6E94">
        <w:t>framework</w:t>
      </w:r>
      <w:r w:rsidR="0013798B" w:rsidRPr="005C6E94">
        <w:t>.</w:t>
      </w:r>
      <w:r w:rsidR="00D442AD" w:rsidRPr="005C6E94">
        <w:t xml:space="preserve"> Changes to rules such as string length rules for a property are made directly in the code.</w:t>
      </w:r>
      <w:r w:rsidR="00A57503" w:rsidRPr="005C6E94">
        <w:t xml:space="preserve"> The numbers of templates required for generation quickly becomes large and the maintenance of these becomes a problem in its own right.</w:t>
      </w:r>
      <w:r w:rsidR="00EF7BC6" w:rsidRPr="005C6E94">
        <w:t xml:space="preserve"> In short excessive use of generated code breaks the DRY (Don’t repeat </w:t>
      </w:r>
      <w:proofErr w:type="gramStart"/>
      <w:r w:rsidR="00EF7BC6" w:rsidRPr="005C6E94">
        <w:t>Yourself</w:t>
      </w:r>
      <w:proofErr w:type="gramEnd"/>
      <w:r w:rsidR="00EF7BC6" w:rsidRPr="005C6E94">
        <w:t>) principle.</w:t>
      </w:r>
    </w:p>
    <w:p w:rsidR="00E566FF" w:rsidRPr="005C6E94" w:rsidRDefault="00E566FF" w:rsidP="002F3896"/>
    <w:p w:rsidR="00E566FF" w:rsidRPr="005C6E94" w:rsidRDefault="00E566FF" w:rsidP="002F3896">
      <w:proofErr w:type="gramStart"/>
      <w:r w:rsidRPr="005C6E94">
        <w:t>Meta data programming.</w:t>
      </w:r>
      <w:proofErr w:type="gramEnd"/>
      <w:r w:rsidRPr="005C6E94">
        <w:t xml:space="preserve"> </w:t>
      </w:r>
      <w:smartTag w:uri="urn:schemas-microsoft-com:office:smarttags" w:element="place">
        <w:r w:rsidRPr="005C6E94">
          <w:t>Meta</w:t>
        </w:r>
      </w:smartTag>
      <w:r w:rsidRPr="005C6E94">
        <w:t xml:space="preserve"> data programming is the practice of </w:t>
      </w:r>
      <w:r w:rsidR="0097110F" w:rsidRPr="005C6E94">
        <w:t>storing the metadata of a program in a computer readable form e.g. XML.</w:t>
      </w:r>
      <w:r w:rsidR="00BC6299" w:rsidRPr="005C6E94">
        <w:t xml:space="preserve"> The class(es) are modeled in a ‘generator’ in much the same way as with a generator but the ‘generator’ is primarily responsible for maintaining the MetaData (e.g. the XML). </w:t>
      </w:r>
      <w:r w:rsidR="0097110F" w:rsidRPr="005C6E94">
        <w:t xml:space="preserve">The metadata is then </w:t>
      </w:r>
      <w:r w:rsidR="00C363DC" w:rsidRPr="005C6E94">
        <w:t>used a</w:t>
      </w:r>
      <w:r w:rsidR="00F3777E" w:rsidRPr="005C6E94">
        <w:t xml:space="preserve">t run time to implement the program </w:t>
      </w:r>
      <w:r w:rsidR="00BC6299" w:rsidRPr="005C6E94">
        <w:t xml:space="preserve">rules </w:t>
      </w:r>
      <w:r w:rsidR="00F3777E" w:rsidRPr="005C6E94">
        <w:t>as modeled using the metadata.</w:t>
      </w:r>
      <w:r w:rsidR="00F45AF8" w:rsidRPr="005C6E94">
        <w:t xml:space="preserve"> There is preferably little or no generation and generation should be limited to wrapping calls to the framework in helper methods.</w:t>
      </w:r>
      <w:r w:rsidR="00A35584" w:rsidRPr="005C6E94">
        <w:t xml:space="preserve"> </w:t>
      </w:r>
      <w:smartTag w:uri="urn:schemas-microsoft-com:office:smarttags" w:element="place">
        <w:r w:rsidR="00A35584" w:rsidRPr="005C6E94">
          <w:t>Meta</w:t>
        </w:r>
      </w:smartTag>
      <w:r w:rsidR="00A35584" w:rsidRPr="005C6E94">
        <w:t xml:space="preserve"> data programming overcomes many of the problems with templates and generators as follows. The framework can be fully tested automatically. Changes and enhancements to the framework are easily managed and existing applications can easily be moved to the new framework.</w:t>
      </w:r>
      <w:r w:rsidR="00163C66" w:rsidRPr="005C6E94">
        <w:t xml:space="preserve"> There is no duplication of code.</w:t>
      </w:r>
      <w:r w:rsidR="00421AC0" w:rsidRPr="005C6E94">
        <w:t xml:space="preserve"> Changing rules adding new properties removing properties and changing relationships between classes all becomes simple. There are some disadvantages to Meta data programming namel</w:t>
      </w:r>
      <w:r w:rsidR="009956A0" w:rsidRPr="005C6E94">
        <w:t>y the framework is more complex and the design of the framework has to be designed to be highly flexible and extendible to allow for the d</w:t>
      </w:r>
      <w:r w:rsidR="00163C66" w:rsidRPr="005C6E94">
        <w:t>evelopment of custom behaviors.</w:t>
      </w:r>
      <w:r w:rsidR="00792D82" w:rsidRPr="005C6E94">
        <w:t xml:space="preserve"> Over the years of programming frameworks we have steadily moved from code generators to </w:t>
      </w:r>
      <w:proofErr w:type="gramStart"/>
      <w:r w:rsidR="00792D82" w:rsidRPr="005C6E94">
        <w:t>meta</w:t>
      </w:r>
      <w:proofErr w:type="gramEnd"/>
      <w:r w:rsidR="00792D82" w:rsidRPr="005C6E94">
        <w:t xml:space="preserve"> data programming. This evolved over time as we experienced maintenance and testing problems with generated code.</w:t>
      </w:r>
      <w:r w:rsidR="006606D0" w:rsidRPr="005C6E94">
        <w:t xml:space="preserve"> Our experience with Meta Data programming over the last 6 years has lead us to believe that is a powerful practice that results in a more maintainable testable applications. As our practices have steadily moved to incorporate more agile methodologies we have found that the meta data programming framework model provides significantly better support for incremental design and development whereas code generation is perfectly acceptable in a design up front environment.</w:t>
      </w:r>
      <w:r w:rsidR="00187D72" w:rsidRPr="005C6E94">
        <w:t xml:space="preserve"> The recent </w:t>
      </w:r>
      <w:proofErr w:type="gramStart"/>
      <w:r w:rsidR="00187D72" w:rsidRPr="005C6E94">
        <w:t>emergence of WPF (XAML) etc are</w:t>
      </w:r>
      <w:proofErr w:type="gramEnd"/>
      <w:r w:rsidR="00187D72" w:rsidRPr="005C6E94">
        <w:t xml:space="preserve"> showing that we are not the only people who have come to this conclusion over the years.</w:t>
      </w:r>
    </w:p>
    <w:p w:rsidR="007022A4" w:rsidRPr="005C6E94" w:rsidRDefault="007022A4" w:rsidP="002F3896"/>
    <w:p w:rsidR="007022A4" w:rsidRPr="005C6E94" w:rsidRDefault="007022A4" w:rsidP="002F3896">
      <w:r w:rsidRPr="005C6E94">
        <w:t>For the Habanero framework we follow a Meta data programming model but use FireStarter (a custom code generator) to enable the management of the metadata as well as to generate the helper methods (e.g. the properties and relationship calls</w:t>
      </w:r>
      <w:r w:rsidR="00115DAC" w:rsidRPr="005C6E94">
        <w:t>)</w:t>
      </w:r>
      <w:r w:rsidRPr="005C6E94">
        <w:t xml:space="preserve"> when required.</w:t>
      </w:r>
      <w:r w:rsidR="00DD79C1" w:rsidRPr="005C6E94">
        <w:t xml:space="preserve"> Firestarter has been designed to facilitate Agile Model Driven Development. </w:t>
      </w:r>
      <w:proofErr w:type="gramStart"/>
      <w:r w:rsidR="00DD79C1" w:rsidRPr="005C6E94">
        <w:t>We recongnise that most programming is a mental activity.</w:t>
      </w:r>
      <w:proofErr w:type="gramEnd"/>
      <w:r w:rsidR="00DD79C1" w:rsidRPr="005C6E94">
        <w:t xml:space="preserve"> We also recognize that developers have periods of intense creativity where they are in the ‘Zone’. The objective of Firestarter and Habanero is to provide a framework and Modeling tool that keeps the programmer in the zone by automating boring repetitive time-consuming error prone tasks.</w:t>
      </w:r>
      <w:r w:rsidR="00106811" w:rsidRPr="005C6E94">
        <w:t xml:space="preserve"> Habanero and Firestarter have evolved through years of use in actual software development project from small projects 1 programmer – 2 month to large 20 programmers for 4 year projects.</w:t>
      </w:r>
      <w:r w:rsidR="006464DD" w:rsidRPr="005C6E94">
        <w:t xml:space="preserve"> Firestarter allows you slowly grow the application add rules classes and relationships as you move on. By having a tool that generates these easily you reduce the effort in creating a model. This frees the developer up to truly allow the solution to evolve.</w:t>
      </w:r>
      <w:r w:rsidR="00DF4ED9" w:rsidRPr="005C6E94">
        <w:t xml:space="preserve"> On the other hand when the appropriate methodology is up front design and generating the entire solution FireStarter handles this as well.</w:t>
      </w:r>
    </w:p>
    <w:p w:rsidR="00B03660" w:rsidRPr="005C6E94" w:rsidRDefault="00B03660" w:rsidP="002F3896"/>
    <w:p w:rsidR="00B03660" w:rsidRPr="005C6E94" w:rsidRDefault="00077691" w:rsidP="00077691">
      <w:pPr>
        <w:pStyle w:val="Heading2"/>
      </w:pPr>
      <w:r w:rsidRPr="005C6E94">
        <w:t>Advanced Topics</w:t>
      </w:r>
    </w:p>
    <w:p w:rsidR="00B03660" w:rsidRPr="005C6E94" w:rsidRDefault="00B03660" w:rsidP="00B03660">
      <w:pPr>
        <w:pStyle w:val="NormalWeb"/>
        <w:rPr>
          <w:lang w:val="en-ZA"/>
        </w:rPr>
      </w:pPr>
      <w:proofErr w:type="gramStart"/>
      <w:r w:rsidRPr="005C6E94">
        <w:rPr>
          <w:lang w:val="en-ZA"/>
        </w:rPr>
        <w:t>Directg access to configuration-time metadatamodel.</w:t>
      </w:r>
      <w:proofErr w:type="gramEnd"/>
      <w:r w:rsidRPr="005C6E94">
        <w:rPr>
          <w:lang w:val="en-ZA"/>
        </w:rPr>
        <w:t xml:space="preserve"> </w:t>
      </w:r>
      <w:proofErr w:type="gramStart"/>
      <w:r w:rsidRPr="005C6E94">
        <w:rPr>
          <w:lang w:val="en-ZA"/>
        </w:rPr>
        <w:t>Via a set of classes.</w:t>
      </w:r>
      <w:proofErr w:type="gramEnd"/>
      <w:r w:rsidRPr="005C6E94">
        <w:rPr>
          <w:lang w:val="en-ZA"/>
        </w:rPr>
        <w:t xml:space="preserve"> This allows you to define new properties and rules at run time. </w:t>
      </w:r>
      <w:proofErr w:type="gramStart"/>
      <w:r w:rsidRPr="005C6E94">
        <w:rPr>
          <w:lang w:val="en-ZA"/>
        </w:rPr>
        <w:t>(Ala asset management)</w:t>
      </w:r>
      <w:r w:rsidR="00077691" w:rsidRPr="005C6E94">
        <w:rPr>
          <w:lang w:val="en-ZA"/>
        </w:rPr>
        <w:t>.</w:t>
      </w:r>
      <w:proofErr w:type="gramEnd"/>
      <w:r w:rsidR="00077691" w:rsidRPr="005C6E94">
        <w:rPr>
          <w:lang w:val="en-ZA"/>
        </w:rPr>
        <w:t xml:space="preserve"> This has proven critical for user defined classes. </w:t>
      </w:r>
      <w:proofErr w:type="gramStart"/>
      <w:r w:rsidR="00077691" w:rsidRPr="005C6E94">
        <w:rPr>
          <w:lang w:val="en-ZA"/>
        </w:rPr>
        <w:t>E.g. Asset management, Recipe management etc.</w:t>
      </w:r>
      <w:proofErr w:type="gramEnd"/>
    </w:p>
    <w:p w:rsidR="00914863" w:rsidRPr="005C6E94" w:rsidRDefault="00914863" w:rsidP="00B03660">
      <w:pPr>
        <w:pStyle w:val="NormalWeb"/>
        <w:rPr>
          <w:lang w:val="en-ZA"/>
        </w:rPr>
      </w:pPr>
    </w:p>
    <w:p w:rsidR="00B03660" w:rsidRPr="005C6E94" w:rsidRDefault="00B03660" w:rsidP="002F3896"/>
    <w:sectPr w:rsidR="00B03660" w:rsidRPr="005C6E94" w:rsidSect="00DA10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CACAA0"/>
    <w:lvl w:ilvl="0">
      <w:start w:val="1"/>
      <w:numFmt w:val="decimal"/>
      <w:lvlText w:val="%1."/>
      <w:lvlJc w:val="left"/>
      <w:pPr>
        <w:tabs>
          <w:tab w:val="num" w:pos="1492"/>
        </w:tabs>
        <w:ind w:left="1492" w:hanging="360"/>
      </w:pPr>
    </w:lvl>
  </w:abstractNum>
  <w:abstractNum w:abstractNumId="1">
    <w:nsid w:val="FFFFFF7D"/>
    <w:multiLevelType w:val="singleLevel"/>
    <w:tmpl w:val="BCA485B2"/>
    <w:lvl w:ilvl="0">
      <w:start w:val="1"/>
      <w:numFmt w:val="decimal"/>
      <w:lvlText w:val="%1."/>
      <w:lvlJc w:val="left"/>
      <w:pPr>
        <w:tabs>
          <w:tab w:val="num" w:pos="1209"/>
        </w:tabs>
        <w:ind w:left="1209" w:hanging="360"/>
      </w:pPr>
    </w:lvl>
  </w:abstractNum>
  <w:abstractNum w:abstractNumId="2">
    <w:nsid w:val="FFFFFF7E"/>
    <w:multiLevelType w:val="singleLevel"/>
    <w:tmpl w:val="10504B44"/>
    <w:lvl w:ilvl="0">
      <w:start w:val="1"/>
      <w:numFmt w:val="decimal"/>
      <w:lvlText w:val="%1."/>
      <w:lvlJc w:val="left"/>
      <w:pPr>
        <w:tabs>
          <w:tab w:val="num" w:pos="926"/>
        </w:tabs>
        <w:ind w:left="926" w:hanging="360"/>
      </w:pPr>
    </w:lvl>
  </w:abstractNum>
  <w:abstractNum w:abstractNumId="3">
    <w:nsid w:val="FFFFFF7F"/>
    <w:multiLevelType w:val="singleLevel"/>
    <w:tmpl w:val="56A2EB34"/>
    <w:lvl w:ilvl="0">
      <w:start w:val="1"/>
      <w:numFmt w:val="decimal"/>
      <w:lvlText w:val="%1."/>
      <w:lvlJc w:val="left"/>
      <w:pPr>
        <w:tabs>
          <w:tab w:val="num" w:pos="643"/>
        </w:tabs>
        <w:ind w:left="643" w:hanging="360"/>
      </w:pPr>
    </w:lvl>
  </w:abstractNum>
  <w:abstractNum w:abstractNumId="4">
    <w:nsid w:val="FFFFFF80"/>
    <w:multiLevelType w:val="singleLevel"/>
    <w:tmpl w:val="3BFC93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14A5B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E49A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AEC17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CC4F8AA"/>
    <w:lvl w:ilvl="0">
      <w:start w:val="1"/>
      <w:numFmt w:val="decimal"/>
      <w:lvlText w:val="%1."/>
      <w:lvlJc w:val="left"/>
      <w:pPr>
        <w:tabs>
          <w:tab w:val="num" w:pos="360"/>
        </w:tabs>
        <w:ind w:left="360" w:hanging="360"/>
      </w:pPr>
    </w:lvl>
  </w:abstractNum>
  <w:abstractNum w:abstractNumId="9">
    <w:nsid w:val="FFFFFF89"/>
    <w:multiLevelType w:val="singleLevel"/>
    <w:tmpl w:val="665C785A"/>
    <w:lvl w:ilvl="0">
      <w:start w:val="1"/>
      <w:numFmt w:val="bullet"/>
      <w:lvlText w:val=""/>
      <w:lvlJc w:val="left"/>
      <w:pPr>
        <w:tabs>
          <w:tab w:val="num" w:pos="360"/>
        </w:tabs>
        <w:ind w:left="360" w:hanging="360"/>
      </w:pPr>
      <w:rPr>
        <w:rFonts w:ascii="Symbol" w:hAnsi="Symbol" w:hint="default"/>
      </w:rPr>
    </w:lvl>
  </w:abstractNum>
  <w:abstractNum w:abstractNumId="10">
    <w:nsid w:val="00294128"/>
    <w:multiLevelType w:val="hybridMultilevel"/>
    <w:tmpl w:val="B96871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19D0095"/>
    <w:multiLevelType w:val="hybridMultilevel"/>
    <w:tmpl w:val="28523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8307B8"/>
    <w:multiLevelType w:val="multilevel"/>
    <w:tmpl w:val="B64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F92A88"/>
    <w:multiLevelType w:val="multilevel"/>
    <w:tmpl w:val="A28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1513D4"/>
    <w:multiLevelType w:val="hybridMultilevel"/>
    <w:tmpl w:val="B3A2D00E"/>
    <w:lvl w:ilvl="0" w:tplc="04090011">
      <w:start w:val="1"/>
      <w:numFmt w:val="decimal"/>
      <w:lvlText w:val="%1)"/>
      <w:lvlJc w:val="left"/>
      <w:pPr>
        <w:tabs>
          <w:tab w:val="num" w:pos="720"/>
        </w:tabs>
        <w:ind w:left="720" w:hanging="360"/>
      </w:pPr>
      <w:rPr>
        <w:rFonts w:hint="default"/>
      </w:rPr>
    </w:lvl>
    <w:lvl w:ilvl="1" w:tplc="31141D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B7C57FA"/>
    <w:multiLevelType w:val="hybridMultilevel"/>
    <w:tmpl w:val="BF94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BE50C89"/>
    <w:multiLevelType w:val="hybridMultilevel"/>
    <w:tmpl w:val="383A5C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EA6C25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BEA4FFC"/>
    <w:multiLevelType w:val="hybridMultilevel"/>
    <w:tmpl w:val="744027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DF17DE8"/>
    <w:multiLevelType w:val="hybridMultilevel"/>
    <w:tmpl w:val="123E40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E406763"/>
    <w:multiLevelType w:val="hybridMultilevel"/>
    <w:tmpl w:val="1BEA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03A435C"/>
    <w:multiLevelType w:val="multilevel"/>
    <w:tmpl w:val="CC64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6D0643"/>
    <w:multiLevelType w:val="hybridMultilevel"/>
    <w:tmpl w:val="D3CA90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D9A66EC"/>
    <w:multiLevelType w:val="hybridMultilevel"/>
    <w:tmpl w:val="3CB2C8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00F2363"/>
    <w:multiLevelType w:val="multilevel"/>
    <w:tmpl w:val="AA40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2676D5"/>
    <w:multiLevelType w:val="multilevel"/>
    <w:tmpl w:val="248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02721F"/>
    <w:multiLevelType w:val="multilevel"/>
    <w:tmpl w:val="9BF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3B6E77"/>
    <w:multiLevelType w:val="hybridMultilevel"/>
    <w:tmpl w:val="5600A1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2FF4943"/>
    <w:multiLevelType w:val="hybridMultilevel"/>
    <w:tmpl w:val="ECBC9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3465C76"/>
    <w:multiLevelType w:val="multilevel"/>
    <w:tmpl w:val="D8F0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594AB7"/>
    <w:multiLevelType w:val="hybridMultilevel"/>
    <w:tmpl w:val="03D670E2"/>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9D7533E"/>
    <w:multiLevelType w:val="hybridMultilevel"/>
    <w:tmpl w:val="EC8A2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2A80B37"/>
    <w:multiLevelType w:val="multilevel"/>
    <w:tmpl w:val="D47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924E66"/>
    <w:multiLevelType w:val="hybridMultilevel"/>
    <w:tmpl w:val="A0F45824"/>
    <w:lvl w:ilvl="0" w:tplc="82C413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6797AFC"/>
    <w:multiLevelType w:val="hybridMultilevel"/>
    <w:tmpl w:val="B35C7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83E6989"/>
    <w:multiLevelType w:val="multilevel"/>
    <w:tmpl w:val="DBC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B46C84"/>
    <w:multiLevelType w:val="hybridMultilevel"/>
    <w:tmpl w:val="A81CA3F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B3E0065"/>
    <w:multiLevelType w:val="multilevel"/>
    <w:tmpl w:val="A6C6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2B65E6"/>
    <w:multiLevelType w:val="hybridMultilevel"/>
    <w:tmpl w:val="FCAAC8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3D7F6F78"/>
    <w:multiLevelType w:val="multilevel"/>
    <w:tmpl w:val="563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041861"/>
    <w:multiLevelType w:val="multilevel"/>
    <w:tmpl w:val="CBA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2E0459"/>
    <w:multiLevelType w:val="multilevel"/>
    <w:tmpl w:val="D73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7C1BEA"/>
    <w:multiLevelType w:val="multilevel"/>
    <w:tmpl w:val="3BB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8621E9C"/>
    <w:multiLevelType w:val="multilevel"/>
    <w:tmpl w:val="FF0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89D7D5E"/>
    <w:multiLevelType w:val="multilevel"/>
    <w:tmpl w:val="B3E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B762F0"/>
    <w:multiLevelType w:val="multilevel"/>
    <w:tmpl w:val="D53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226620"/>
    <w:multiLevelType w:val="multilevel"/>
    <w:tmpl w:val="279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9F04053"/>
    <w:multiLevelType w:val="multilevel"/>
    <w:tmpl w:val="F8BE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5D5D2B"/>
    <w:multiLevelType w:val="multilevel"/>
    <w:tmpl w:val="2FB0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29265E6"/>
    <w:multiLevelType w:val="hybridMultilevel"/>
    <w:tmpl w:val="FFE80FE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4F74217"/>
    <w:multiLevelType w:val="multilevel"/>
    <w:tmpl w:val="762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E73B15"/>
    <w:multiLevelType w:val="hybridMultilevel"/>
    <w:tmpl w:val="C3EA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72B19CB"/>
    <w:multiLevelType w:val="hybridMultilevel"/>
    <w:tmpl w:val="B9E86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7A26D57"/>
    <w:multiLevelType w:val="multilevel"/>
    <w:tmpl w:val="F52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4E0598"/>
    <w:multiLevelType w:val="hybridMultilevel"/>
    <w:tmpl w:val="04EC26E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2C36423"/>
    <w:multiLevelType w:val="hybridMultilevel"/>
    <w:tmpl w:val="D804A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7BA6CBA"/>
    <w:multiLevelType w:val="multilevel"/>
    <w:tmpl w:val="D25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5D32F6"/>
    <w:multiLevelType w:val="hybridMultilevel"/>
    <w:tmpl w:val="305819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9BA26C5"/>
    <w:multiLevelType w:val="multilevel"/>
    <w:tmpl w:val="3D3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56110B"/>
    <w:multiLevelType w:val="hybridMultilevel"/>
    <w:tmpl w:val="310863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D903FAD"/>
    <w:multiLevelType w:val="hybridMultilevel"/>
    <w:tmpl w:val="0A62A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5"/>
  </w:num>
  <w:num w:numId="3">
    <w:abstractNumId w:val="53"/>
  </w:num>
  <w:num w:numId="4">
    <w:abstractNumId w:val="56"/>
  </w:num>
  <w:num w:numId="5">
    <w:abstractNumId w:val="22"/>
  </w:num>
  <w:num w:numId="6">
    <w:abstractNumId w:val="19"/>
  </w:num>
  <w:num w:numId="7">
    <w:abstractNumId w:val="10"/>
  </w:num>
  <w:num w:numId="8">
    <w:abstractNumId w:val="16"/>
  </w:num>
  <w:num w:numId="9">
    <w:abstractNumId w:val="26"/>
  </w:num>
  <w:num w:numId="10">
    <w:abstractNumId w:val="58"/>
  </w:num>
  <w:num w:numId="11">
    <w:abstractNumId w:val="32"/>
  </w:num>
  <w:num w:numId="12">
    <w:abstractNumId w:val="48"/>
  </w:num>
  <w:num w:numId="13">
    <w:abstractNumId w:val="54"/>
  </w:num>
  <w:num w:numId="14">
    <w:abstractNumId w:val="59"/>
  </w:num>
  <w:num w:numId="15">
    <w:abstractNumId w:val="33"/>
  </w:num>
  <w:num w:numId="16">
    <w:abstractNumId w:val="37"/>
  </w:num>
  <w:num w:numId="17">
    <w:abstractNumId w:val="15"/>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21"/>
  </w:num>
  <w:num w:numId="30">
    <w:abstractNumId w:val="11"/>
  </w:num>
  <w:num w:numId="31">
    <w:abstractNumId w:val="30"/>
  </w:num>
  <w:num w:numId="32">
    <w:abstractNumId w:val="18"/>
  </w:num>
  <w:num w:numId="33">
    <w:abstractNumId w:val="51"/>
  </w:num>
  <w:num w:numId="34">
    <w:abstractNumId w:val="36"/>
  </w:num>
  <w:num w:numId="35">
    <w:abstractNumId w:val="20"/>
  </w:num>
  <w:num w:numId="36">
    <w:abstractNumId w:val="46"/>
  </w:num>
  <w:num w:numId="37">
    <w:abstractNumId w:val="12"/>
  </w:num>
  <w:num w:numId="38">
    <w:abstractNumId w:val="49"/>
  </w:num>
  <w:num w:numId="39">
    <w:abstractNumId w:val="44"/>
  </w:num>
  <w:num w:numId="40">
    <w:abstractNumId w:val="55"/>
  </w:num>
  <w:num w:numId="41">
    <w:abstractNumId w:val="41"/>
  </w:num>
  <w:num w:numId="42">
    <w:abstractNumId w:val="52"/>
  </w:num>
  <w:num w:numId="43">
    <w:abstractNumId w:val="45"/>
  </w:num>
  <w:num w:numId="44">
    <w:abstractNumId w:val="24"/>
  </w:num>
  <w:num w:numId="45">
    <w:abstractNumId w:val="43"/>
  </w:num>
  <w:num w:numId="46">
    <w:abstractNumId w:val="57"/>
  </w:num>
  <w:num w:numId="47">
    <w:abstractNumId w:val="23"/>
  </w:num>
  <w:num w:numId="48">
    <w:abstractNumId w:val="42"/>
  </w:num>
  <w:num w:numId="49">
    <w:abstractNumId w:val="31"/>
  </w:num>
  <w:num w:numId="50">
    <w:abstractNumId w:val="25"/>
  </w:num>
  <w:num w:numId="51">
    <w:abstractNumId w:val="40"/>
  </w:num>
  <w:num w:numId="52">
    <w:abstractNumId w:val="28"/>
  </w:num>
  <w:num w:numId="53">
    <w:abstractNumId w:val="39"/>
  </w:num>
  <w:num w:numId="54">
    <w:abstractNumId w:val="38"/>
  </w:num>
  <w:num w:numId="55">
    <w:abstractNumId w:val="34"/>
  </w:num>
  <w:num w:numId="56">
    <w:abstractNumId w:val="13"/>
  </w:num>
  <w:num w:numId="57">
    <w:abstractNumId w:val="47"/>
  </w:num>
  <w:num w:numId="58">
    <w:abstractNumId w:val="29"/>
  </w:num>
  <w:num w:numId="59">
    <w:abstractNumId w:val="50"/>
  </w:num>
  <w:num w:numId="60">
    <w:abstractNumId w:val="2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62B1E"/>
    <w:rsid w:val="000016D2"/>
    <w:rsid w:val="00001B3D"/>
    <w:rsid w:val="00003AB6"/>
    <w:rsid w:val="00005273"/>
    <w:rsid w:val="0000761A"/>
    <w:rsid w:val="00007E66"/>
    <w:rsid w:val="0001097C"/>
    <w:rsid w:val="00010E57"/>
    <w:rsid w:val="00011034"/>
    <w:rsid w:val="00012302"/>
    <w:rsid w:val="00015F14"/>
    <w:rsid w:val="00016092"/>
    <w:rsid w:val="00016D04"/>
    <w:rsid w:val="00017FC2"/>
    <w:rsid w:val="000202E6"/>
    <w:rsid w:val="000212CD"/>
    <w:rsid w:val="00024CFA"/>
    <w:rsid w:val="00027087"/>
    <w:rsid w:val="00027A3D"/>
    <w:rsid w:val="00030775"/>
    <w:rsid w:val="00032014"/>
    <w:rsid w:val="0003210F"/>
    <w:rsid w:val="00032F0A"/>
    <w:rsid w:val="000332CE"/>
    <w:rsid w:val="00034368"/>
    <w:rsid w:val="0003722E"/>
    <w:rsid w:val="00040A29"/>
    <w:rsid w:val="00041C33"/>
    <w:rsid w:val="000424F8"/>
    <w:rsid w:val="000428D8"/>
    <w:rsid w:val="0004310E"/>
    <w:rsid w:val="00044209"/>
    <w:rsid w:val="00044269"/>
    <w:rsid w:val="000445C3"/>
    <w:rsid w:val="00045433"/>
    <w:rsid w:val="00046032"/>
    <w:rsid w:val="000468CE"/>
    <w:rsid w:val="00051381"/>
    <w:rsid w:val="00052241"/>
    <w:rsid w:val="000533B9"/>
    <w:rsid w:val="00053776"/>
    <w:rsid w:val="00053D08"/>
    <w:rsid w:val="00054030"/>
    <w:rsid w:val="000543E7"/>
    <w:rsid w:val="0005442B"/>
    <w:rsid w:val="0005495D"/>
    <w:rsid w:val="00054AC9"/>
    <w:rsid w:val="00054CF8"/>
    <w:rsid w:val="000557C0"/>
    <w:rsid w:val="00055B8B"/>
    <w:rsid w:val="0005627A"/>
    <w:rsid w:val="0005649E"/>
    <w:rsid w:val="0006005D"/>
    <w:rsid w:val="0006055C"/>
    <w:rsid w:val="000609FD"/>
    <w:rsid w:val="000610C7"/>
    <w:rsid w:val="00061119"/>
    <w:rsid w:val="00061862"/>
    <w:rsid w:val="00062695"/>
    <w:rsid w:val="00062E7B"/>
    <w:rsid w:val="0006527F"/>
    <w:rsid w:val="0006532B"/>
    <w:rsid w:val="000666F7"/>
    <w:rsid w:val="00067267"/>
    <w:rsid w:val="00070C21"/>
    <w:rsid w:val="0007299A"/>
    <w:rsid w:val="00073CAC"/>
    <w:rsid w:val="000748CD"/>
    <w:rsid w:val="00076ECE"/>
    <w:rsid w:val="00077691"/>
    <w:rsid w:val="00080286"/>
    <w:rsid w:val="00080394"/>
    <w:rsid w:val="00080A63"/>
    <w:rsid w:val="0008118A"/>
    <w:rsid w:val="00082AC2"/>
    <w:rsid w:val="000834E9"/>
    <w:rsid w:val="00083E72"/>
    <w:rsid w:val="000843B7"/>
    <w:rsid w:val="00085B90"/>
    <w:rsid w:val="00092933"/>
    <w:rsid w:val="00093177"/>
    <w:rsid w:val="00095487"/>
    <w:rsid w:val="00095F75"/>
    <w:rsid w:val="000972BE"/>
    <w:rsid w:val="0009740D"/>
    <w:rsid w:val="00097868"/>
    <w:rsid w:val="000A0BB5"/>
    <w:rsid w:val="000A2EBD"/>
    <w:rsid w:val="000A5AC4"/>
    <w:rsid w:val="000A7F8E"/>
    <w:rsid w:val="000B0D1D"/>
    <w:rsid w:val="000B12D2"/>
    <w:rsid w:val="000B138D"/>
    <w:rsid w:val="000B1D4C"/>
    <w:rsid w:val="000B250C"/>
    <w:rsid w:val="000B4B04"/>
    <w:rsid w:val="000B4F84"/>
    <w:rsid w:val="000B6F23"/>
    <w:rsid w:val="000C100D"/>
    <w:rsid w:val="000C1268"/>
    <w:rsid w:val="000C5B77"/>
    <w:rsid w:val="000D0A68"/>
    <w:rsid w:val="000D17ED"/>
    <w:rsid w:val="000D1C55"/>
    <w:rsid w:val="000D4C2B"/>
    <w:rsid w:val="000E0A1E"/>
    <w:rsid w:val="000E1894"/>
    <w:rsid w:val="000E1DA4"/>
    <w:rsid w:val="000E2A5A"/>
    <w:rsid w:val="000E76C3"/>
    <w:rsid w:val="000E796C"/>
    <w:rsid w:val="000F0D3E"/>
    <w:rsid w:val="000F10C8"/>
    <w:rsid w:val="000F348B"/>
    <w:rsid w:val="000F4EEB"/>
    <w:rsid w:val="000F6FF2"/>
    <w:rsid w:val="00100A29"/>
    <w:rsid w:val="00102B54"/>
    <w:rsid w:val="00104D63"/>
    <w:rsid w:val="00104FF5"/>
    <w:rsid w:val="00106558"/>
    <w:rsid w:val="00106811"/>
    <w:rsid w:val="00106C23"/>
    <w:rsid w:val="001109F2"/>
    <w:rsid w:val="001141B7"/>
    <w:rsid w:val="00115DAC"/>
    <w:rsid w:val="00115F8E"/>
    <w:rsid w:val="001161F9"/>
    <w:rsid w:val="00116206"/>
    <w:rsid w:val="00116738"/>
    <w:rsid w:val="00122C0E"/>
    <w:rsid w:val="00122E2D"/>
    <w:rsid w:val="00124A38"/>
    <w:rsid w:val="00126253"/>
    <w:rsid w:val="00134AA1"/>
    <w:rsid w:val="00135F13"/>
    <w:rsid w:val="00136E13"/>
    <w:rsid w:val="0013770C"/>
    <w:rsid w:val="0013798B"/>
    <w:rsid w:val="001406FE"/>
    <w:rsid w:val="0014074A"/>
    <w:rsid w:val="0014092E"/>
    <w:rsid w:val="0014097E"/>
    <w:rsid w:val="0014201A"/>
    <w:rsid w:val="00142C18"/>
    <w:rsid w:val="001433DB"/>
    <w:rsid w:val="001438A0"/>
    <w:rsid w:val="00143965"/>
    <w:rsid w:val="00145DD0"/>
    <w:rsid w:val="00145F98"/>
    <w:rsid w:val="00146A2D"/>
    <w:rsid w:val="00147DD5"/>
    <w:rsid w:val="00150F28"/>
    <w:rsid w:val="00150F92"/>
    <w:rsid w:val="00153DEE"/>
    <w:rsid w:val="00154706"/>
    <w:rsid w:val="00154AC1"/>
    <w:rsid w:val="00155593"/>
    <w:rsid w:val="00155A14"/>
    <w:rsid w:val="00156F24"/>
    <w:rsid w:val="001570E6"/>
    <w:rsid w:val="001578BD"/>
    <w:rsid w:val="00160585"/>
    <w:rsid w:val="0016072E"/>
    <w:rsid w:val="00160F89"/>
    <w:rsid w:val="00161B99"/>
    <w:rsid w:val="001626CA"/>
    <w:rsid w:val="00163C66"/>
    <w:rsid w:val="001655EB"/>
    <w:rsid w:val="00166091"/>
    <w:rsid w:val="0016619B"/>
    <w:rsid w:val="001666AA"/>
    <w:rsid w:val="00170B72"/>
    <w:rsid w:val="0017101F"/>
    <w:rsid w:val="00174EE8"/>
    <w:rsid w:val="00175857"/>
    <w:rsid w:val="00175AD7"/>
    <w:rsid w:val="001762C7"/>
    <w:rsid w:val="0017649C"/>
    <w:rsid w:val="00176673"/>
    <w:rsid w:val="00176E5B"/>
    <w:rsid w:val="00180E4D"/>
    <w:rsid w:val="00181AAB"/>
    <w:rsid w:val="00181CFD"/>
    <w:rsid w:val="001824E1"/>
    <w:rsid w:val="001838C7"/>
    <w:rsid w:val="001839FC"/>
    <w:rsid w:val="00183FEE"/>
    <w:rsid w:val="001842BA"/>
    <w:rsid w:val="0018594A"/>
    <w:rsid w:val="00185E89"/>
    <w:rsid w:val="001862B7"/>
    <w:rsid w:val="001869CD"/>
    <w:rsid w:val="00187633"/>
    <w:rsid w:val="00187D72"/>
    <w:rsid w:val="00191D5B"/>
    <w:rsid w:val="0019204F"/>
    <w:rsid w:val="001925CB"/>
    <w:rsid w:val="001935AF"/>
    <w:rsid w:val="00195571"/>
    <w:rsid w:val="00195FF6"/>
    <w:rsid w:val="00196EB1"/>
    <w:rsid w:val="00197391"/>
    <w:rsid w:val="001A1629"/>
    <w:rsid w:val="001A1E61"/>
    <w:rsid w:val="001A4167"/>
    <w:rsid w:val="001A4A37"/>
    <w:rsid w:val="001A7C02"/>
    <w:rsid w:val="001B0CEB"/>
    <w:rsid w:val="001B2A09"/>
    <w:rsid w:val="001B4104"/>
    <w:rsid w:val="001B491A"/>
    <w:rsid w:val="001B4CD5"/>
    <w:rsid w:val="001B526E"/>
    <w:rsid w:val="001B5644"/>
    <w:rsid w:val="001B5B94"/>
    <w:rsid w:val="001B7CBF"/>
    <w:rsid w:val="001C0098"/>
    <w:rsid w:val="001C24D3"/>
    <w:rsid w:val="001C45DD"/>
    <w:rsid w:val="001C6D6C"/>
    <w:rsid w:val="001C714D"/>
    <w:rsid w:val="001D0131"/>
    <w:rsid w:val="001D1046"/>
    <w:rsid w:val="001D37A3"/>
    <w:rsid w:val="001D4C12"/>
    <w:rsid w:val="001D7FD1"/>
    <w:rsid w:val="001E1309"/>
    <w:rsid w:val="001E20D2"/>
    <w:rsid w:val="001E3FCD"/>
    <w:rsid w:val="001E4873"/>
    <w:rsid w:val="001F4623"/>
    <w:rsid w:val="001F616C"/>
    <w:rsid w:val="001F7386"/>
    <w:rsid w:val="001F76FE"/>
    <w:rsid w:val="001F786D"/>
    <w:rsid w:val="001F7A35"/>
    <w:rsid w:val="00200A9C"/>
    <w:rsid w:val="00200AF4"/>
    <w:rsid w:val="00201A23"/>
    <w:rsid w:val="002028CE"/>
    <w:rsid w:val="00203448"/>
    <w:rsid w:val="002042AD"/>
    <w:rsid w:val="00204951"/>
    <w:rsid w:val="00205535"/>
    <w:rsid w:val="00206CAB"/>
    <w:rsid w:val="00207613"/>
    <w:rsid w:val="00207F44"/>
    <w:rsid w:val="002100C5"/>
    <w:rsid w:val="00210171"/>
    <w:rsid w:val="00210FA3"/>
    <w:rsid w:val="0021275D"/>
    <w:rsid w:val="002128D3"/>
    <w:rsid w:val="0021384F"/>
    <w:rsid w:val="0021433B"/>
    <w:rsid w:val="00216F8C"/>
    <w:rsid w:val="00217D2E"/>
    <w:rsid w:val="002207A0"/>
    <w:rsid w:val="002210F8"/>
    <w:rsid w:val="00222690"/>
    <w:rsid w:val="002226C5"/>
    <w:rsid w:val="0022444B"/>
    <w:rsid w:val="00230646"/>
    <w:rsid w:val="00230981"/>
    <w:rsid w:val="00231EC5"/>
    <w:rsid w:val="00232066"/>
    <w:rsid w:val="00232AA5"/>
    <w:rsid w:val="002362FF"/>
    <w:rsid w:val="0024010E"/>
    <w:rsid w:val="00245DA9"/>
    <w:rsid w:val="0024789B"/>
    <w:rsid w:val="00247ECC"/>
    <w:rsid w:val="00250A95"/>
    <w:rsid w:val="00250B51"/>
    <w:rsid w:val="00250F98"/>
    <w:rsid w:val="0025632C"/>
    <w:rsid w:val="0025665A"/>
    <w:rsid w:val="002575FE"/>
    <w:rsid w:val="00257F90"/>
    <w:rsid w:val="002601D7"/>
    <w:rsid w:val="0026022F"/>
    <w:rsid w:val="0026122A"/>
    <w:rsid w:val="00261F40"/>
    <w:rsid w:val="002636A0"/>
    <w:rsid w:val="00266D56"/>
    <w:rsid w:val="00267DBA"/>
    <w:rsid w:val="00274133"/>
    <w:rsid w:val="002755C8"/>
    <w:rsid w:val="0027593C"/>
    <w:rsid w:val="00276E36"/>
    <w:rsid w:val="002770B9"/>
    <w:rsid w:val="00277B99"/>
    <w:rsid w:val="00282B58"/>
    <w:rsid w:val="00283C6A"/>
    <w:rsid w:val="00284678"/>
    <w:rsid w:val="00285B22"/>
    <w:rsid w:val="002903C2"/>
    <w:rsid w:val="0029061F"/>
    <w:rsid w:val="00291BA1"/>
    <w:rsid w:val="00291BB2"/>
    <w:rsid w:val="002925AB"/>
    <w:rsid w:val="0029613F"/>
    <w:rsid w:val="0029749B"/>
    <w:rsid w:val="002A13B5"/>
    <w:rsid w:val="002A18BB"/>
    <w:rsid w:val="002A2C2D"/>
    <w:rsid w:val="002A60C9"/>
    <w:rsid w:val="002A6CD2"/>
    <w:rsid w:val="002A751B"/>
    <w:rsid w:val="002A7EE5"/>
    <w:rsid w:val="002B1162"/>
    <w:rsid w:val="002B2FE0"/>
    <w:rsid w:val="002B385C"/>
    <w:rsid w:val="002B4D08"/>
    <w:rsid w:val="002B5A21"/>
    <w:rsid w:val="002B7A1E"/>
    <w:rsid w:val="002B7AB6"/>
    <w:rsid w:val="002C0278"/>
    <w:rsid w:val="002C0E2F"/>
    <w:rsid w:val="002C100B"/>
    <w:rsid w:val="002C1842"/>
    <w:rsid w:val="002C1E2B"/>
    <w:rsid w:val="002C1E56"/>
    <w:rsid w:val="002C251B"/>
    <w:rsid w:val="002C613D"/>
    <w:rsid w:val="002C7669"/>
    <w:rsid w:val="002C785D"/>
    <w:rsid w:val="002D060C"/>
    <w:rsid w:val="002D13BE"/>
    <w:rsid w:val="002D13E4"/>
    <w:rsid w:val="002D1E4B"/>
    <w:rsid w:val="002D328A"/>
    <w:rsid w:val="002D5F28"/>
    <w:rsid w:val="002D6B79"/>
    <w:rsid w:val="002E00B9"/>
    <w:rsid w:val="002E0A74"/>
    <w:rsid w:val="002E1001"/>
    <w:rsid w:val="002E2389"/>
    <w:rsid w:val="002E40D6"/>
    <w:rsid w:val="002E444B"/>
    <w:rsid w:val="002E4E81"/>
    <w:rsid w:val="002E5285"/>
    <w:rsid w:val="002E5BDE"/>
    <w:rsid w:val="002E5F10"/>
    <w:rsid w:val="002E6F61"/>
    <w:rsid w:val="002F0FF3"/>
    <w:rsid w:val="002F11C0"/>
    <w:rsid w:val="002F173C"/>
    <w:rsid w:val="002F18FC"/>
    <w:rsid w:val="002F3896"/>
    <w:rsid w:val="002F44C4"/>
    <w:rsid w:val="002F6477"/>
    <w:rsid w:val="002F65C0"/>
    <w:rsid w:val="00301A92"/>
    <w:rsid w:val="00304715"/>
    <w:rsid w:val="0030710B"/>
    <w:rsid w:val="00307701"/>
    <w:rsid w:val="00307E61"/>
    <w:rsid w:val="003138D0"/>
    <w:rsid w:val="00313AEF"/>
    <w:rsid w:val="0031496A"/>
    <w:rsid w:val="00314D12"/>
    <w:rsid w:val="00315226"/>
    <w:rsid w:val="00315FA5"/>
    <w:rsid w:val="003163DE"/>
    <w:rsid w:val="00316882"/>
    <w:rsid w:val="00316D74"/>
    <w:rsid w:val="00320CB3"/>
    <w:rsid w:val="00323D3B"/>
    <w:rsid w:val="00325148"/>
    <w:rsid w:val="003256F7"/>
    <w:rsid w:val="00326F03"/>
    <w:rsid w:val="00327C76"/>
    <w:rsid w:val="003308A7"/>
    <w:rsid w:val="00330E6F"/>
    <w:rsid w:val="003327EF"/>
    <w:rsid w:val="00332BA6"/>
    <w:rsid w:val="00336072"/>
    <w:rsid w:val="003416DC"/>
    <w:rsid w:val="00343060"/>
    <w:rsid w:val="003434DC"/>
    <w:rsid w:val="00350613"/>
    <w:rsid w:val="00351856"/>
    <w:rsid w:val="00357418"/>
    <w:rsid w:val="00360B66"/>
    <w:rsid w:val="00360D9F"/>
    <w:rsid w:val="003614CD"/>
    <w:rsid w:val="00361876"/>
    <w:rsid w:val="00361913"/>
    <w:rsid w:val="00362FCB"/>
    <w:rsid w:val="00363D95"/>
    <w:rsid w:val="00365E53"/>
    <w:rsid w:val="00366910"/>
    <w:rsid w:val="0036735B"/>
    <w:rsid w:val="00367819"/>
    <w:rsid w:val="00367D57"/>
    <w:rsid w:val="003711BB"/>
    <w:rsid w:val="00372F72"/>
    <w:rsid w:val="00373E51"/>
    <w:rsid w:val="00373F0F"/>
    <w:rsid w:val="0037656C"/>
    <w:rsid w:val="00380CBF"/>
    <w:rsid w:val="003817A1"/>
    <w:rsid w:val="00382B6F"/>
    <w:rsid w:val="00384FB6"/>
    <w:rsid w:val="00385D0C"/>
    <w:rsid w:val="00387CE2"/>
    <w:rsid w:val="00387D11"/>
    <w:rsid w:val="00391D8D"/>
    <w:rsid w:val="003924C0"/>
    <w:rsid w:val="0039251D"/>
    <w:rsid w:val="00392B86"/>
    <w:rsid w:val="00392C32"/>
    <w:rsid w:val="00392D56"/>
    <w:rsid w:val="0039381E"/>
    <w:rsid w:val="00395130"/>
    <w:rsid w:val="003A0266"/>
    <w:rsid w:val="003A1A64"/>
    <w:rsid w:val="003A2875"/>
    <w:rsid w:val="003A4B29"/>
    <w:rsid w:val="003A6446"/>
    <w:rsid w:val="003A68EB"/>
    <w:rsid w:val="003A6B1A"/>
    <w:rsid w:val="003A77AA"/>
    <w:rsid w:val="003B07ED"/>
    <w:rsid w:val="003B0D34"/>
    <w:rsid w:val="003B0D98"/>
    <w:rsid w:val="003B1CE4"/>
    <w:rsid w:val="003B24DB"/>
    <w:rsid w:val="003B2A06"/>
    <w:rsid w:val="003B36A5"/>
    <w:rsid w:val="003B3F47"/>
    <w:rsid w:val="003B56A7"/>
    <w:rsid w:val="003C0ADB"/>
    <w:rsid w:val="003C1C03"/>
    <w:rsid w:val="003C50F8"/>
    <w:rsid w:val="003D117E"/>
    <w:rsid w:val="003D35E1"/>
    <w:rsid w:val="003D49A2"/>
    <w:rsid w:val="003D4A26"/>
    <w:rsid w:val="003D615D"/>
    <w:rsid w:val="003E00A3"/>
    <w:rsid w:val="003E062C"/>
    <w:rsid w:val="003E0654"/>
    <w:rsid w:val="003E44D7"/>
    <w:rsid w:val="003E48B4"/>
    <w:rsid w:val="003E52C7"/>
    <w:rsid w:val="003E6053"/>
    <w:rsid w:val="003E67B9"/>
    <w:rsid w:val="003E69D0"/>
    <w:rsid w:val="003E6D3E"/>
    <w:rsid w:val="003E6DD6"/>
    <w:rsid w:val="003F089C"/>
    <w:rsid w:val="003F0A52"/>
    <w:rsid w:val="003F2155"/>
    <w:rsid w:val="003F25F9"/>
    <w:rsid w:val="003F2D98"/>
    <w:rsid w:val="003F449B"/>
    <w:rsid w:val="003F6EEA"/>
    <w:rsid w:val="003F70F1"/>
    <w:rsid w:val="003F7733"/>
    <w:rsid w:val="003F7CB2"/>
    <w:rsid w:val="004012E6"/>
    <w:rsid w:val="00401D0C"/>
    <w:rsid w:val="00403AE1"/>
    <w:rsid w:val="00412587"/>
    <w:rsid w:val="0041383D"/>
    <w:rsid w:val="00415738"/>
    <w:rsid w:val="00415F99"/>
    <w:rsid w:val="0041652A"/>
    <w:rsid w:val="0041739C"/>
    <w:rsid w:val="004173C6"/>
    <w:rsid w:val="00417AEF"/>
    <w:rsid w:val="004214D5"/>
    <w:rsid w:val="00421AC0"/>
    <w:rsid w:val="00422A77"/>
    <w:rsid w:val="00423AB8"/>
    <w:rsid w:val="00424439"/>
    <w:rsid w:val="004247FD"/>
    <w:rsid w:val="00425448"/>
    <w:rsid w:val="004262AD"/>
    <w:rsid w:val="00426442"/>
    <w:rsid w:val="004274CD"/>
    <w:rsid w:val="00427B01"/>
    <w:rsid w:val="00430316"/>
    <w:rsid w:val="0043095E"/>
    <w:rsid w:val="00430B70"/>
    <w:rsid w:val="00432EE1"/>
    <w:rsid w:val="004331FB"/>
    <w:rsid w:val="004341FB"/>
    <w:rsid w:val="00434D23"/>
    <w:rsid w:val="004378CC"/>
    <w:rsid w:val="00437CD8"/>
    <w:rsid w:val="0044158F"/>
    <w:rsid w:val="00443521"/>
    <w:rsid w:val="00444148"/>
    <w:rsid w:val="00447DF1"/>
    <w:rsid w:val="004529C7"/>
    <w:rsid w:val="00452E98"/>
    <w:rsid w:val="0045340E"/>
    <w:rsid w:val="00453659"/>
    <w:rsid w:val="00454F3E"/>
    <w:rsid w:val="004554D4"/>
    <w:rsid w:val="0045614A"/>
    <w:rsid w:val="00456C49"/>
    <w:rsid w:val="00457292"/>
    <w:rsid w:val="00457DF6"/>
    <w:rsid w:val="00462030"/>
    <w:rsid w:val="004623D0"/>
    <w:rsid w:val="0046347A"/>
    <w:rsid w:val="00464A31"/>
    <w:rsid w:val="00465293"/>
    <w:rsid w:val="00465596"/>
    <w:rsid w:val="004661C6"/>
    <w:rsid w:val="00470A1B"/>
    <w:rsid w:val="00474018"/>
    <w:rsid w:val="00474DDE"/>
    <w:rsid w:val="00475636"/>
    <w:rsid w:val="004807A5"/>
    <w:rsid w:val="00480919"/>
    <w:rsid w:val="00480964"/>
    <w:rsid w:val="004815B4"/>
    <w:rsid w:val="00483875"/>
    <w:rsid w:val="00484129"/>
    <w:rsid w:val="00484D2F"/>
    <w:rsid w:val="00486E83"/>
    <w:rsid w:val="00486F51"/>
    <w:rsid w:val="00487442"/>
    <w:rsid w:val="00487481"/>
    <w:rsid w:val="00491603"/>
    <w:rsid w:val="00491921"/>
    <w:rsid w:val="00492D57"/>
    <w:rsid w:val="0049493A"/>
    <w:rsid w:val="004967F7"/>
    <w:rsid w:val="00497984"/>
    <w:rsid w:val="004A00C0"/>
    <w:rsid w:val="004A1003"/>
    <w:rsid w:val="004A2612"/>
    <w:rsid w:val="004A2CD2"/>
    <w:rsid w:val="004A3A4A"/>
    <w:rsid w:val="004A59C7"/>
    <w:rsid w:val="004A5EF9"/>
    <w:rsid w:val="004A62E7"/>
    <w:rsid w:val="004A67E8"/>
    <w:rsid w:val="004A702E"/>
    <w:rsid w:val="004A7366"/>
    <w:rsid w:val="004A7E33"/>
    <w:rsid w:val="004A7FF0"/>
    <w:rsid w:val="004A7FF7"/>
    <w:rsid w:val="004B0942"/>
    <w:rsid w:val="004B2435"/>
    <w:rsid w:val="004B2A96"/>
    <w:rsid w:val="004B55EF"/>
    <w:rsid w:val="004C0C6E"/>
    <w:rsid w:val="004C1E16"/>
    <w:rsid w:val="004C49D6"/>
    <w:rsid w:val="004C5065"/>
    <w:rsid w:val="004D1376"/>
    <w:rsid w:val="004D1464"/>
    <w:rsid w:val="004D1DE5"/>
    <w:rsid w:val="004D2262"/>
    <w:rsid w:val="004D240A"/>
    <w:rsid w:val="004D4362"/>
    <w:rsid w:val="004D453A"/>
    <w:rsid w:val="004D5619"/>
    <w:rsid w:val="004E10CE"/>
    <w:rsid w:val="004E1165"/>
    <w:rsid w:val="004E15C5"/>
    <w:rsid w:val="004E18FB"/>
    <w:rsid w:val="004E209F"/>
    <w:rsid w:val="004E2843"/>
    <w:rsid w:val="004E40B1"/>
    <w:rsid w:val="004E41AE"/>
    <w:rsid w:val="004E5933"/>
    <w:rsid w:val="004E720F"/>
    <w:rsid w:val="004E7EE6"/>
    <w:rsid w:val="004F0CD5"/>
    <w:rsid w:val="004F1AD2"/>
    <w:rsid w:val="004F238F"/>
    <w:rsid w:val="004F28D1"/>
    <w:rsid w:val="004F3CEF"/>
    <w:rsid w:val="004F400C"/>
    <w:rsid w:val="004F45C9"/>
    <w:rsid w:val="004F778E"/>
    <w:rsid w:val="00500DD7"/>
    <w:rsid w:val="00505A86"/>
    <w:rsid w:val="00507537"/>
    <w:rsid w:val="00510226"/>
    <w:rsid w:val="00512042"/>
    <w:rsid w:val="005134DC"/>
    <w:rsid w:val="00514289"/>
    <w:rsid w:val="00515DC0"/>
    <w:rsid w:val="00517C47"/>
    <w:rsid w:val="00520EBF"/>
    <w:rsid w:val="005218E1"/>
    <w:rsid w:val="00526FC4"/>
    <w:rsid w:val="005305EF"/>
    <w:rsid w:val="00532463"/>
    <w:rsid w:val="00532957"/>
    <w:rsid w:val="00537F8E"/>
    <w:rsid w:val="0054087D"/>
    <w:rsid w:val="005408C0"/>
    <w:rsid w:val="00541A11"/>
    <w:rsid w:val="00542765"/>
    <w:rsid w:val="00543A61"/>
    <w:rsid w:val="00543AA8"/>
    <w:rsid w:val="00543C85"/>
    <w:rsid w:val="00544355"/>
    <w:rsid w:val="005457B3"/>
    <w:rsid w:val="00547A75"/>
    <w:rsid w:val="00550782"/>
    <w:rsid w:val="0055094D"/>
    <w:rsid w:val="00550F75"/>
    <w:rsid w:val="0055145B"/>
    <w:rsid w:val="0055383E"/>
    <w:rsid w:val="0055386A"/>
    <w:rsid w:val="0055448E"/>
    <w:rsid w:val="005553A8"/>
    <w:rsid w:val="00556412"/>
    <w:rsid w:val="00557707"/>
    <w:rsid w:val="00557AAB"/>
    <w:rsid w:val="005625C3"/>
    <w:rsid w:val="00562FD8"/>
    <w:rsid w:val="005634BC"/>
    <w:rsid w:val="005668B8"/>
    <w:rsid w:val="00566B62"/>
    <w:rsid w:val="00570D3A"/>
    <w:rsid w:val="00571B1F"/>
    <w:rsid w:val="005720F4"/>
    <w:rsid w:val="005722B5"/>
    <w:rsid w:val="00572953"/>
    <w:rsid w:val="00573EF9"/>
    <w:rsid w:val="00574386"/>
    <w:rsid w:val="00574EBA"/>
    <w:rsid w:val="005760B1"/>
    <w:rsid w:val="005801F9"/>
    <w:rsid w:val="00581430"/>
    <w:rsid w:val="0058181C"/>
    <w:rsid w:val="005863D4"/>
    <w:rsid w:val="0058643A"/>
    <w:rsid w:val="005875CC"/>
    <w:rsid w:val="00587E73"/>
    <w:rsid w:val="00593721"/>
    <w:rsid w:val="00593EFC"/>
    <w:rsid w:val="005974BC"/>
    <w:rsid w:val="005A043E"/>
    <w:rsid w:val="005A125B"/>
    <w:rsid w:val="005A1B59"/>
    <w:rsid w:val="005A2482"/>
    <w:rsid w:val="005A2631"/>
    <w:rsid w:val="005A30E3"/>
    <w:rsid w:val="005A71F3"/>
    <w:rsid w:val="005A76AB"/>
    <w:rsid w:val="005B0966"/>
    <w:rsid w:val="005B2AC0"/>
    <w:rsid w:val="005B3E1D"/>
    <w:rsid w:val="005B4E48"/>
    <w:rsid w:val="005B569E"/>
    <w:rsid w:val="005B584B"/>
    <w:rsid w:val="005B5854"/>
    <w:rsid w:val="005B5AA1"/>
    <w:rsid w:val="005C15B6"/>
    <w:rsid w:val="005C17E9"/>
    <w:rsid w:val="005C1F80"/>
    <w:rsid w:val="005C24B5"/>
    <w:rsid w:val="005C29D3"/>
    <w:rsid w:val="005C3330"/>
    <w:rsid w:val="005C3D3E"/>
    <w:rsid w:val="005C531E"/>
    <w:rsid w:val="005C63D6"/>
    <w:rsid w:val="005C6E94"/>
    <w:rsid w:val="005C7D3D"/>
    <w:rsid w:val="005D1458"/>
    <w:rsid w:val="005D206B"/>
    <w:rsid w:val="005D21D2"/>
    <w:rsid w:val="005D342B"/>
    <w:rsid w:val="005D45B6"/>
    <w:rsid w:val="005D4750"/>
    <w:rsid w:val="005D4F81"/>
    <w:rsid w:val="005D5DB3"/>
    <w:rsid w:val="005E1508"/>
    <w:rsid w:val="005E26DE"/>
    <w:rsid w:val="005E38EF"/>
    <w:rsid w:val="005E71F3"/>
    <w:rsid w:val="005F2578"/>
    <w:rsid w:val="005F37FF"/>
    <w:rsid w:val="005F63A3"/>
    <w:rsid w:val="005F67AB"/>
    <w:rsid w:val="0060074B"/>
    <w:rsid w:val="006014D5"/>
    <w:rsid w:val="00601F10"/>
    <w:rsid w:val="006020BD"/>
    <w:rsid w:val="00602444"/>
    <w:rsid w:val="006075F8"/>
    <w:rsid w:val="00607AC7"/>
    <w:rsid w:val="00607FD7"/>
    <w:rsid w:val="00614B53"/>
    <w:rsid w:val="00615E1E"/>
    <w:rsid w:val="00620495"/>
    <w:rsid w:val="00620A6E"/>
    <w:rsid w:val="00622702"/>
    <w:rsid w:val="00624514"/>
    <w:rsid w:val="00625A8A"/>
    <w:rsid w:val="0062612C"/>
    <w:rsid w:val="00627C29"/>
    <w:rsid w:val="00627FA2"/>
    <w:rsid w:val="006310CE"/>
    <w:rsid w:val="006312F2"/>
    <w:rsid w:val="0063231B"/>
    <w:rsid w:val="006339E5"/>
    <w:rsid w:val="00634956"/>
    <w:rsid w:val="00634DBE"/>
    <w:rsid w:val="00637257"/>
    <w:rsid w:val="006377E9"/>
    <w:rsid w:val="00637A98"/>
    <w:rsid w:val="006421F3"/>
    <w:rsid w:val="00642DF8"/>
    <w:rsid w:val="006436CA"/>
    <w:rsid w:val="00643E54"/>
    <w:rsid w:val="006464AA"/>
    <w:rsid w:val="006464DD"/>
    <w:rsid w:val="0064672D"/>
    <w:rsid w:val="00646D8D"/>
    <w:rsid w:val="00652756"/>
    <w:rsid w:val="006532BD"/>
    <w:rsid w:val="00654611"/>
    <w:rsid w:val="00656CA9"/>
    <w:rsid w:val="006606D0"/>
    <w:rsid w:val="00660B53"/>
    <w:rsid w:val="00660BA6"/>
    <w:rsid w:val="00660EF8"/>
    <w:rsid w:val="00661202"/>
    <w:rsid w:val="006637EA"/>
    <w:rsid w:val="00665D04"/>
    <w:rsid w:val="00665F4A"/>
    <w:rsid w:val="00667024"/>
    <w:rsid w:val="00670551"/>
    <w:rsid w:val="00670BED"/>
    <w:rsid w:val="006727C2"/>
    <w:rsid w:val="006729E8"/>
    <w:rsid w:val="00672B4F"/>
    <w:rsid w:val="00673B47"/>
    <w:rsid w:val="006748F4"/>
    <w:rsid w:val="00675065"/>
    <w:rsid w:val="00675318"/>
    <w:rsid w:val="00677452"/>
    <w:rsid w:val="00680906"/>
    <w:rsid w:val="00681971"/>
    <w:rsid w:val="00682042"/>
    <w:rsid w:val="00683500"/>
    <w:rsid w:val="006838EF"/>
    <w:rsid w:val="0068447D"/>
    <w:rsid w:val="006854CD"/>
    <w:rsid w:val="00685716"/>
    <w:rsid w:val="006860F0"/>
    <w:rsid w:val="006901AD"/>
    <w:rsid w:val="00691D47"/>
    <w:rsid w:val="0069374F"/>
    <w:rsid w:val="00696708"/>
    <w:rsid w:val="00697B69"/>
    <w:rsid w:val="00697B6E"/>
    <w:rsid w:val="00697DC8"/>
    <w:rsid w:val="006A0837"/>
    <w:rsid w:val="006A0F81"/>
    <w:rsid w:val="006A147E"/>
    <w:rsid w:val="006A3A2E"/>
    <w:rsid w:val="006A56C2"/>
    <w:rsid w:val="006A6A77"/>
    <w:rsid w:val="006A6CD2"/>
    <w:rsid w:val="006B067B"/>
    <w:rsid w:val="006B0FB6"/>
    <w:rsid w:val="006B10EF"/>
    <w:rsid w:val="006B15D5"/>
    <w:rsid w:val="006B20FD"/>
    <w:rsid w:val="006B4309"/>
    <w:rsid w:val="006B5423"/>
    <w:rsid w:val="006B6A8D"/>
    <w:rsid w:val="006B6B0A"/>
    <w:rsid w:val="006B6B13"/>
    <w:rsid w:val="006C05A5"/>
    <w:rsid w:val="006C1526"/>
    <w:rsid w:val="006C24B8"/>
    <w:rsid w:val="006C28EB"/>
    <w:rsid w:val="006C4591"/>
    <w:rsid w:val="006C4FE5"/>
    <w:rsid w:val="006C53CA"/>
    <w:rsid w:val="006C5586"/>
    <w:rsid w:val="006C55B0"/>
    <w:rsid w:val="006C7C01"/>
    <w:rsid w:val="006D08A0"/>
    <w:rsid w:val="006D303A"/>
    <w:rsid w:val="006D3114"/>
    <w:rsid w:val="006D42D7"/>
    <w:rsid w:val="006D4F4D"/>
    <w:rsid w:val="006D520F"/>
    <w:rsid w:val="006D597A"/>
    <w:rsid w:val="006D5F1A"/>
    <w:rsid w:val="006D708F"/>
    <w:rsid w:val="006E1D0E"/>
    <w:rsid w:val="006E1EDD"/>
    <w:rsid w:val="006E4621"/>
    <w:rsid w:val="006E4A2A"/>
    <w:rsid w:val="006E538C"/>
    <w:rsid w:val="006E598C"/>
    <w:rsid w:val="006E760B"/>
    <w:rsid w:val="006E782F"/>
    <w:rsid w:val="006E7B18"/>
    <w:rsid w:val="006F1035"/>
    <w:rsid w:val="006F2A3E"/>
    <w:rsid w:val="006F2F63"/>
    <w:rsid w:val="006F3113"/>
    <w:rsid w:val="006F3D63"/>
    <w:rsid w:val="006F46B7"/>
    <w:rsid w:val="007012F8"/>
    <w:rsid w:val="007022A4"/>
    <w:rsid w:val="00702355"/>
    <w:rsid w:val="00704A57"/>
    <w:rsid w:val="00704EC6"/>
    <w:rsid w:val="00705F74"/>
    <w:rsid w:val="007109F8"/>
    <w:rsid w:val="00711483"/>
    <w:rsid w:val="0071291B"/>
    <w:rsid w:val="007132ED"/>
    <w:rsid w:val="00714AA9"/>
    <w:rsid w:val="00715DB6"/>
    <w:rsid w:val="007166CC"/>
    <w:rsid w:val="00716F4B"/>
    <w:rsid w:val="007177F4"/>
    <w:rsid w:val="00721D2F"/>
    <w:rsid w:val="00723D74"/>
    <w:rsid w:val="00723DCF"/>
    <w:rsid w:val="00723E10"/>
    <w:rsid w:val="00724352"/>
    <w:rsid w:val="00725234"/>
    <w:rsid w:val="007258FD"/>
    <w:rsid w:val="00725A0C"/>
    <w:rsid w:val="00727F93"/>
    <w:rsid w:val="00734D4D"/>
    <w:rsid w:val="00736F7A"/>
    <w:rsid w:val="007374AE"/>
    <w:rsid w:val="00737A7A"/>
    <w:rsid w:val="007419A9"/>
    <w:rsid w:val="00743A98"/>
    <w:rsid w:val="00744162"/>
    <w:rsid w:val="007450E8"/>
    <w:rsid w:val="0074602E"/>
    <w:rsid w:val="007462C6"/>
    <w:rsid w:val="00746D05"/>
    <w:rsid w:val="00751857"/>
    <w:rsid w:val="00753916"/>
    <w:rsid w:val="00754147"/>
    <w:rsid w:val="0075682E"/>
    <w:rsid w:val="00756D9F"/>
    <w:rsid w:val="007572F7"/>
    <w:rsid w:val="00761412"/>
    <w:rsid w:val="00762469"/>
    <w:rsid w:val="00762626"/>
    <w:rsid w:val="007628AC"/>
    <w:rsid w:val="00762977"/>
    <w:rsid w:val="00762A4C"/>
    <w:rsid w:val="00764397"/>
    <w:rsid w:val="00764DDC"/>
    <w:rsid w:val="0076538E"/>
    <w:rsid w:val="007659AA"/>
    <w:rsid w:val="00767193"/>
    <w:rsid w:val="00767CC6"/>
    <w:rsid w:val="0077258C"/>
    <w:rsid w:val="00772D07"/>
    <w:rsid w:val="00775475"/>
    <w:rsid w:val="00777FCE"/>
    <w:rsid w:val="00780B20"/>
    <w:rsid w:val="00784659"/>
    <w:rsid w:val="00784E55"/>
    <w:rsid w:val="007871AE"/>
    <w:rsid w:val="007901CE"/>
    <w:rsid w:val="00790328"/>
    <w:rsid w:val="00792D82"/>
    <w:rsid w:val="00793F7F"/>
    <w:rsid w:val="007946CD"/>
    <w:rsid w:val="0079489A"/>
    <w:rsid w:val="00795FE8"/>
    <w:rsid w:val="00797257"/>
    <w:rsid w:val="00797497"/>
    <w:rsid w:val="00797E89"/>
    <w:rsid w:val="007A059B"/>
    <w:rsid w:val="007A0F75"/>
    <w:rsid w:val="007A1CF5"/>
    <w:rsid w:val="007A290A"/>
    <w:rsid w:val="007A2C38"/>
    <w:rsid w:val="007A3BF2"/>
    <w:rsid w:val="007A5533"/>
    <w:rsid w:val="007A7205"/>
    <w:rsid w:val="007B08EC"/>
    <w:rsid w:val="007B1C35"/>
    <w:rsid w:val="007B2095"/>
    <w:rsid w:val="007B25A9"/>
    <w:rsid w:val="007B3AF0"/>
    <w:rsid w:val="007B4DB5"/>
    <w:rsid w:val="007B58DC"/>
    <w:rsid w:val="007B5AE1"/>
    <w:rsid w:val="007B62E6"/>
    <w:rsid w:val="007B7914"/>
    <w:rsid w:val="007C067F"/>
    <w:rsid w:val="007C0B9B"/>
    <w:rsid w:val="007C2F5A"/>
    <w:rsid w:val="007C4302"/>
    <w:rsid w:val="007C5BD3"/>
    <w:rsid w:val="007C7A8E"/>
    <w:rsid w:val="007D1F72"/>
    <w:rsid w:val="007D20E7"/>
    <w:rsid w:val="007D3A22"/>
    <w:rsid w:val="007D679F"/>
    <w:rsid w:val="007D6800"/>
    <w:rsid w:val="007D6CA0"/>
    <w:rsid w:val="007E20CB"/>
    <w:rsid w:val="007E4267"/>
    <w:rsid w:val="007E5B30"/>
    <w:rsid w:val="007E7CF2"/>
    <w:rsid w:val="007F1678"/>
    <w:rsid w:val="007F19A2"/>
    <w:rsid w:val="007F1D26"/>
    <w:rsid w:val="007F4395"/>
    <w:rsid w:val="007F44DB"/>
    <w:rsid w:val="00800688"/>
    <w:rsid w:val="008007A8"/>
    <w:rsid w:val="008007F2"/>
    <w:rsid w:val="00801ED2"/>
    <w:rsid w:val="00801FFC"/>
    <w:rsid w:val="0080208F"/>
    <w:rsid w:val="00804412"/>
    <w:rsid w:val="008056BE"/>
    <w:rsid w:val="00806963"/>
    <w:rsid w:val="00806EA9"/>
    <w:rsid w:val="008106E7"/>
    <w:rsid w:val="0081085C"/>
    <w:rsid w:val="00810B3A"/>
    <w:rsid w:val="00811229"/>
    <w:rsid w:val="00812E84"/>
    <w:rsid w:val="00813BA1"/>
    <w:rsid w:val="00814C9E"/>
    <w:rsid w:val="00815063"/>
    <w:rsid w:val="00816581"/>
    <w:rsid w:val="0081741E"/>
    <w:rsid w:val="00820C6C"/>
    <w:rsid w:val="00821799"/>
    <w:rsid w:val="00821CA6"/>
    <w:rsid w:val="0082218B"/>
    <w:rsid w:val="0082287C"/>
    <w:rsid w:val="008252A9"/>
    <w:rsid w:val="00825707"/>
    <w:rsid w:val="0082597E"/>
    <w:rsid w:val="00826488"/>
    <w:rsid w:val="0082652F"/>
    <w:rsid w:val="00826928"/>
    <w:rsid w:val="00827C76"/>
    <w:rsid w:val="00827FC9"/>
    <w:rsid w:val="00830DCD"/>
    <w:rsid w:val="00831075"/>
    <w:rsid w:val="008311DE"/>
    <w:rsid w:val="00832370"/>
    <w:rsid w:val="008324A8"/>
    <w:rsid w:val="00832B4F"/>
    <w:rsid w:val="00833120"/>
    <w:rsid w:val="008347EA"/>
    <w:rsid w:val="00835497"/>
    <w:rsid w:val="008369C3"/>
    <w:rsid w:val="00836A2D"/>
    <w:rsid w:val="0083792D"/>
    <w:rsid w:val="0084063F"/>
    <w:rsid w:val="0084106A"/>
    <w:rsid w:val="00841B1E"/>
    <w:rsid w:val="00842315"/>
    <w:rsid w:val="00842EA4"/>
    <w:rsid w:val="008432A0"/>
    <w:rsid w:val="00843FF9"/>
    <w:rsid w:val="0084496D"/>
    <w:rsid w:val="00847B18"/>
    <w:rsid w:val="00850693"/>
    <w:rsid w:val="00850920"/>
    <w:rsid w:val="00850F43"/>
    <w:rsid w:val="00851CAE"/>
    <w:rsid w:val="008533CA"/>
    <w:rsid w:val="00853DFC"/>
    <w:rsid w:val="00856437"/>
    <w:rsid w:val="00856E5A"/>
    <w:rsid w:val="0086001E"/>
    <w:rsid w:val="00861530"/>
    <w:rsid w:val="00862B1E"/>
    <w:rsid w:val="0086357B"/>
    <w:rsid w:val="008649FE"/>
    <w:rsid w:val="00866EC7"/>
    <w:rsid w:val="00870334"/>
    <w:rsid w:val="0087186D"/>
    <w:rsid w:val="008728B7"/>
    <w:rsid w:val="00872909"/>
    <w:rsid w:val="0087535B"/>
    <w:rsid w:val="00876B59"/>
    <w:rsid w:val="008822B3"/>
    <w:rsid w:val="0088260E"/>
    <w:rsid w:val="00885057"/>
    <w:rsid w:val="0088695E"/>
    <w:rsid w:val="0089044A"/>
    <w:rsid w:val="0089257D"/>
    <w:rsid w:val="0089420C"/>
    <w:rsid w:val="008957F4"/>
    <w:rsid w:val="008958DC"/>
    <w:rsid w:val="008A00A0"/>
    <w:rsid w:val="008A0E67"/>
    <w:rsid w:val="008A3336"/>
    <w:rsid w:val="008A402E"/>
    <w:rsid w:val="008A6C9D"/>
    <w:rsid w:val="008A7344"/>
    <w:rsid w:val="008A73A0"/>
    <w:rsid w:val="008A777F"/>
    <w:rsid w:val="008B1FF5"/>
    <w:rsid w:val="008B22B0"/>
    <w:rsid w:val="008B24D1"/>
    <w:rsid w:val="008B2EB1"/>
    <w:rsid w:val="008B417A"/>
    <w:rsid w:val="008B4F70"/>
    <w:rsid w:val="008B637D"/>
    <w:rsid w:val="008B66B8"/>
    <w:rsid w:val="008B7945"/>
    <w:rsid w:val="008C09CF"/>
    <w:rsid w:val="008C1797"/>
    <w:rsid w:val="008C1F7C"/>
    <w:rsid w:val="008C23F8"/>
    <w:rsid w:val="008C25B6"/>
    <w:rsid w:val="008C491B"/>
    <w:rsid w:val="008C4CEE"/>
    <w:rsid w:val="008C5580"/>
    <w:rsid w:val="008C598A"/>
    <w:rsid w:val="008C6E8A"/>
    <w:rsid w:val="008D1DC5"/>
    <w:rsid w:val="008D3232"/>
    <w:rsid w:val="008D41E4"/>
    <w:rsid w:val="008D48CF"/>
    <w:rsid w:val="008D5562"/>
    <w:rsid w:val="008E0B7E"/>
    <w:rsid w:val="008E1724"/>
    <w:rsid w:val="008E1F6D"/>
    <w:rsid w:val="008E28FE"/>
    <w:rsid w:val="008E6F54"/>
    <w:rsid w:val="008E7052"/>
    <w:rsid w:val="008E799F"/>
    <w:rsid w:val="008E7F1E"/>
    <w:rsid w:val="008F1C4D"/>
    <w:rsid w:val="008F25DF"/>
    <w:rsid w:val="008F4CF5"/>
    <w:rsid w:val="008F5435"/>
    <w:rsid w:val="008F6665"/>
    <w:rsid w:val="008F688F"/>
    <w:rsid w:val="008F6D55"/>
    <w:rsid w:val="00900519"/>
    <w:rsid w:val="00900938"/>
    <w:rsid w:val="009028CA"/>
    <w:rsid w:val="00903730"/>
    <w:rsid w:val="00904C47"/>
    <w:rsid w:val="00905E3D"/>
    <w:rsid w:val="009063F0"/>
    <w:rsid w:val="009069DB"/>
    <w:rsid w:val="00906C26"/>
    <w:rsid w:val="00906E00"/>
    <w:rsid w:val="0090766B"/>
    <w:rsid w:val="00910E68"/>
    <w:rsid w:val="00911662"/>
    <w:rsid w:val="00911C81"/>
    <w:rsid w:val="00913019"/>
    <w:rsid w:val="00914194"/>
    <w:rsid w:val="0091474A"/>
    <w:rsid w:val="00914863"/>
    <w:rsid w:val="00915A64"/>
    <w:rsid w:val="009166F5"/>
    <w:rsid w:val="00917BC7"/>
    <w:rsid w:val="00920162"/>
    <w:rsid w:val="00920A73"/>
    <w:rsid w:val="00921346"/>
    <w:rsid w:val="00921963"/>
    <w:rsid w:val="00921DAA"/>
    <w:rsid w:val="0092334B"/>
    <w:rsid w:val="00925511"/>
    <w:rsid w:val="0092735C"/>
    <w:rsid w:val="00931EC3"/>
    <w:rsid w:val="00932830"/>
    <w:rsid w:val="009329E9"/>
    <w:rsid w:val="00932F2A"/>
    <w:rsid w:val="009332B2"/>
    <w:rsid w:val="00933966"/>
    <w:rsid w:val="009343FC"/>
    <w:rsid w:val="00934F44"/>
    <w:rsid w:val="00935044"/>
    <w:rsid w:val="00940581"/>
    <w:rsid w:val="009405A8"/>
    <w:rsid w:val="00941635"/>
    <w:rsid w:val="00941644"/>
    <w:rsid w:val="00942A30"/>
    <w:rsid w:val="00942AB4"/>
    <w:rsid w:val="00944A20"/>
    <w:rsid w:val="0094618F"/>
    <w:rsid w:val="00946200"/>
    <w:rsid w:val="009462DE"/>
    <w:rsid w:val="0094781A"/>
    <w:rsid w:val="00951238"/>
    <w:rsid w:val="009523D1"/>
    <w:rsid w:val="009530E5"/>
    <w:rsid w:val="00954420"/>
    <w:rsid w:val="00954A3F"/>
    <w:rsid w:val="009554E3"/>
    <w:rsid w:val="00955DC6"/>
    <w:rsid w:val="00957C22"/>
    <w:rsid w:val="0096234B"/>
    <w:rsid w:val="009624E2"/>
    <w:rsid w:val="0096398B"/>
    <w:rsid w:val="00963CBD"/>
    <w:rsid w:val="009645FD"/>
    <w:rsid w:val="00964831"/>
    <w:rsid w:val="00964D30"/>
    <w:rsid w:val="009663E8"/>
    <w:rsid w:val="0097110F"/>
    <w:rsid w:val="0097124D"/>
    <w:rsid w:val="00973522"/>
    <w:rsid w:val="00975E60"/>
    <w:rsid w:val="009765FF"/>
    <w:rsid w:val="00976FFD"/>
    <w:rsid w:val="00981330"/>
    <w:rsid w:val="00981E8B"/>
    <w:rsid w:val="009852F0"/>
    <w:rsid w:val="00986273"/>
    <w:rsid w:val="00987077"/>
    <w:rsid w:val="009870B9"/>
    <w:rsid w:val="00987954"/>
    <w:rsid w:val="00987CA3"/>
    <w:rsid w:val="00987D1D"/>
    <w:rsid w:val="009908E2"/>
    <w:rsid w:val="00990E56"/>
    <w:rsid w:val="009931DB"/>
    <w:rsid w:val="009946A9"/>
    <w:rsid w:val="009956A0"/>
    <w:rsid w:val="009958EC"/>
    <w:rsid w:val="00996353"/>
    <w:rsid w:val="00996CC7"/>
    <w:rsid w:val="0099792D"/>
    <w:rsid w:val="009A0D7F"/>
    <w:rsid w:val="009A1502"/>
    <w:rsid w:val="009A4055"/>
    <w:rsid w:val="009A520A"/>
    <w:rsid w:val="009A609C"/>
    <w:rsid w:val="009B104C"/>
    <w:rsid w:val="009B3641"/>
    <w:rsid w:val="009B5F97"/>
    <w:rsid w:val="009B769C"/>
    <w:rsid w:val="009C001D"/>
    <w:rsid w:val="009C098B"/>
    <w:rsid w:val="009C3086"/>
    <w:rsid w:val="009C48E5"/>
    <w:rsid w:val="009C5885"/>
    <w:rsid w:val="009C613E"/>
    <w:rsid w:val="009C6788"/>
    <w:rsid w:val="009C73AD"/>
    <w:rsid w:val="009D35E9"/>
    <w:rsid w:val="009D44CB"/>
    <w:rsid w:val="009D5B98"/>
    <w:rsid w:val="009D7903"/>
    <w:rsid w:val="009D7D62"/>
    <w:rsid w:val="009E0EB6"/>
    <w:rsid w:val="009E209F"/>
    <w:rsid w:val="009E6C77"/>
    <w:rsid w:val="009F05D6"/>
    <w:rsid w:val="009F4206"/>
    <w:rsid w:val="009F42CD"/>
    <w:rsid w:val="009F43C1"/>
    <w:rsid w:val="009F4B7A"/>
    <w:rsid w:val="009F6243"/>
    <w:rsid w:val="00A024D8"/>
    <w:rsid w:val="00A14307"/>
    <w:rsid w:val="00A15099"/>
    <w:rsid w:val="00A15F42"/>
    <w:rsid w:val="00A20EEB"/>
    <w:rsid w:val="00A212EA"/>
    <w:rsid w:val="00A22397"/>
    <w:rsid w:val="00A23E87"/>
    <w:rsid w:val="00A246C2"/>
    <w:rsid w:val="00A24CB6"/>
    <w:rsid w:val="00A254B8"/>
    <w:rsid w:val="00A27ADA"/>
    <w:rsid w:val="00A314BE"/>
    <w:rsid w:val="00A324B1"/>
    <w:rsid w:val="00A3262E"/>
    <w:rsid w:val="00A34A10"/>
    <w:rsid w:val="00A34D19"/>
    <w:rsid w:val="00A35584"/>
    <w:rsid w:val="00A356DF"/>
    <w:rsid w:val="00A35D00"/>
    <w:rsid w:val="00A362A9"/>
    <w:rsid w:val="00A36378"/>
    <w:rsid w:val="00A37B2B"/>
    <w:rsid w:val="00A41213"/>
    <w:rsid w:val="00A419F6"/>
    <w:rsid w:val="00A435B8"/>
    <w:rsid w:val="00A443EB"/>
    <w:rsid w:val="00A448B8"/>
    <w:rsid w:val="00A46F39"/>
    <w:rsid w:val="00A4763A"/>
    <w:rsid w:val="00A50393"/>
    <w:rsid w:val="00A51059"/>
    <w:rsid w:val="00A513E4"/>
    <w:rsid w:val="00A51CD7"/>
    <w:rsid w:val="00A55AF9"/>
    <w:rsid w:val="00A57503"/>
    <w:rsid w:val="00A60D1F"/>
    <w:rsid w:val="00A6119F"/>
    <w:rsid w:val="00A61B1D"/>
    <w:rsid w:val="00A61DFF"/>
    <w:rsid w:val="00A62F93"/>
    <w:rsid w:val="00A72D60"/>
    <w:rsid w:val="00A74271"/>
    <w:rsid w:val="00A74CC2"/>
    <w:rsid w:val="00A757BF"/>
    <w:rsid w:val="00A759B9"/>
    <w:rsid w:val="00A767CD"/>
    <w:rsid w:val="00A8382E"/>
    <w:rsid w:val="00A85018"/>
    <w:rsid w:val="00A86945"/>
    <w:rsid w:val="00A87296"/>
    <w:rsid w:val="00A9197A"/>
    <w:rsid w:val="00A92A2F"/>
    <w:rsid w:val="00A94550"/>
    <w:rsid w:val="00A94D78"/>
    <w:rsid w:val="00A97144"/>
    <w:rsid w:val="00A97872"/>
    <w:rsid w:val="00AA02D4"/>
    <w:rsid w:val="00AA14D5"/>
    <w:rsid w:val="00AA1C24"/>
    <w:rsid w:val="00AA460B"/>
    <w:rsid w:val="00AB138D"/>
    <w:rsid w:val="00AB3207"/>
    <w:rsid w:val="00AB34B4"/>
    <w:rsid w:val="00AB55A5"/>
    <w:rsid w:val="00AC17F9"/>
    <w:rsid w:val="00AC1A61"/>
    <w:rsid w:val="00AC2F2E"/>
    <w:rsid w:val="00AC32BB"/>
    <w:rsid w:val="00AC41A7"/>
    <w:rsid w:val="00AC4569"/>
    <w:rsid w:val="00AC5C48"/>
    <w:rsid w:val="00AC5E22"/>
    <w:rsid w:val="00AC6573"/>
    <w:rsid w:val="00AC6D2C"/>
    <w:rsid w:val="00AC7780"/>
    <w:rsid w:val="00AD3B99"/>
    <w:rsid w:val="00AD4425"/>
    <w:rsid w:val="00AD5266"/>
    <w:rsid w:val="00AD58DB"/>
    <w:rsid w:val="00AD7B61"/>
    <w:rsid w:val="00AE07C1"/>
    <w:rsid w:val="00AE105D"/>
    <w:rsid w:val="00AE1219"/>
    <w:rsid w:val="00AE4D9B"/>
    <w:rsid w:val="00AE4E73"/>
    <w:rsid w:val="00AE6F25"/>
    <w:rsid w:val="00AF0E53"/>
    <w:rsid w:val="00AF1993"/>
    <w:rsid w:val="00AF54F6"/>
    <w:rsid w:val="00AF5927"/>
    <w:rsid w:val="00AF6BB9"/>
    <w:rsid w:val="00B006C6"/>
    <w:rsid w:val="00B01367"/>
    <w:rsid w:val="00B030BB"/>
    <w:rsid w:val="00B03660"/>
    <w:rsid w:val="00B05F0E"/>
    <w:rsid w:val="00B062FE"/>
    <w:rsid w:val="00B072CE"/>
    <w:rsid w:val="00B07394"/>
    <w:rsid w:val="00B10961"/>
    <w:rsid w:val="00B11C71"/>
    <w:rsid w:val="00B13353"/>
    <w:rsid w:val="00B13554"/>
    <w:rsid w:val="00B13748"/>
    <w:rsid w:val="00B13BE3"/>
    <w:rsid w:val="00B15404"/>
    <w:rsid w:val="00B15405"/>
    <w:rsid w:val="00B15BBA"/>
    <w:rsid w:val="00B17EEA"/>
    <w:rsid w:val="00B25D63"/>
    <w:rsid w:val="00B25FF7"/>
    <w:rsid w:val="00B26445"/>
    <w:rsid w:val="00B27EB1"/>
    <w:rsid w:val="00B30AB6"/>
    <w:rsid w:val="00B31FC3"/>
    <w:rsid w:val="00B32006"/>
    <w:rsid w:val="00B32FF5"/>
    <w:rsid w:val="00B35786"/>
    <w:rsid w:val="00B362DB"/>
    <w:rsid w:val="00B36F0C"/>
    <w:rsid w:val="00B3741A"/>
    <w:rsid w:val="00B42858"/>
    <w:rsid w:val="00B430BE"/>
    <w:rsid w:val="00B4337C"/>
    <w:rsid w:val="00B4377B"/>
    <w:rsid w:val="00B438A3"/>
    <w:rsid w:val="00B43CD9"/>
    <w:rsid w:val="00B44226"/>
    <w:rsid w:val="00B45C26"/>
    <w:rsid w:val="00B46A6B"/>
    <w:rsid w:val="00B471AB"/>
    <w:rsid w:val="00B47666"/>
    <w:rsid w:val="00B47B53"/>
    <w:rsid w:val="00B50016"/>
    <w:rsid w:val="00B508EA"/>
    <w:rsid w:val="00B52D89"/>
    <w:rsid w:val="00B54E9A"/>
    <w:rsid w:val="00B54EA3"/>
    <w:rsid w:val="00B556FF"/>
    <w:rsid w:val="00B55C9C"/>
    <w:rsid w:val="00B55EDB"/>
    <w:rsid w:val="00B60814"/>
    <w:rsid w:val="00B60CB9"/>
    <w:rsid w:val="00B611EF"/>
    <w:rsid w:val="00B6377E"/>
    <w:rsid w:val="00B6417F"/>
    <w:rsid w:val="00B654EE"/>
    <w:rsid w:val="00B657E1"/>
    <w:rsid w:val="00B65B24"/>
    <w:rsid w:val="00B67027"/>
    <w:rsid w:val="00B67146"/>
    <w:rsid w:val="00B676EE"/>
    <w:rsid w:val="00B7022E"/>
    <w:rsid w:val="00B70325"/>
    <w:rsid w:val="00B715F1"/>
    <w:rsid w:val="00B7236F"/>
    <w:rsid w:val="00B80DC1"/>
    <w:rsid w:val="00B8129F"/>
    <w:rsid w:val="00B849C3"/>
    <w:rsid w:val="00B859C6"/>
    <w:rsid w:val="00B86452"/>
    <w:rsid w:val="00B90F3E"/>
    <w:rsid w:val="00B92659"/>
    <w:rsid w:val="00B93A2A"/>
    <w:rsid w:val="00B97767"/>
    <w:rsid w:val="00B97EC8"/>
    <w:rsid w:val="00BA1670"/>
    <w:rsid w:val="00BA3530"/>
    <w:rsid w:val="00BA5A4A"/>
    <w:rsid w:val="00BA5ED9"/>
    <w:rsid w:val="00BA667B"/>
    <w:rsid w:val="00BA75E5"/>
    <w:rsid w:val="00BA78A9"/>
    <w:rsid w:val="00BB406C"/>
    <w:rsid w:val="00BB6A46"/>
    <w:rsid w:val="00BB7700"/>
    <w:rsid w:val="00BB77B0"/>
    <w:rsid w:val="00BB78AB"/>
    <w:rsid w:val="00BC0894"/>
    <w:rsid w:val="00BC1843"/>
    <w:rsid w:val="00BC2310"/>
    <w:rsid w:val="00BC47F1"/>
    <w:rsid w:val="00BC4D49"/>
    <w:rsid w:val="00BC6299"/>
    <w:rsid w:val="00BC73D5"/>
    <w:rsid w:val="00BC763B"/>
    <w:rsid w:val="00BD2763"/>
    <w:rsid w:val="00BD28A0"/>
    <w:rsid w:val="00BD2DE8"/>
    <w:rsid w:val="00BD7009"/>
    <w:rsid w:val="00BD74F0"/>
    <w:rsid w:val="00BE0393"/>
    <w:rsid w:val="00BE0A3D"/>
    <w:rsid w:val="00BE2C91"/>
    <w:rsid w:val="00BE2CB9"/>
    <w:rsid w:val="00BE3658"/>
    <w:rsid w:val="00BE386C"/>
    <w:rsid w:val="00BE3F36"/>
    <w:rsid w:val="00BE5EE3"/>
    <w:rsid w:val="00BE61EF"/>
    <w:rsid w:val="00BE6528"/>
    <w:rsid w:val="00BE6558"/>
    <w:rsid w:val="00BE6D55"/>
    <w:rsid w:val="00BE7DC5"/>
    <w:rsid w:val="00BF412B"/>
    <w:rsid w:val="00BF44C0"/>
    <w:rsid w:val="00BF50EC"/>
    <w:rsid w:val="00BF5AF7"/>
    <w:rsid w:val="00BF7F32"/>
    <w:rsid w:val="00C02746"/>
    <w:rsid w:val="00C02BB0"/>
    <w:rsid w:val="00C038B9"/>
    <w:rsid w:val="00C051CC"/>
    <w:rsid w:val="00C07AFC"/>
    <w:rsid w:val="00C07B87"/>
    <w:rsid w:val="00C10EFB"/>
    <w:rsid w:val="00C12968"/>
    <w:rsid w:val="00C12D44"/>
    <w:rsid w:val="00C14ADA"/>
    <w:rsid w:val="00C1515D"/>
    <w:rsid w:val="00C16A9A"/>
    <w:rsid w:val="00C16DAD"/>
    <w:rsid w:val="00C20F0E"/>
    <w:rsid w:val="00C22FDF"/>
    <w:rsid w:val="00C242AC"/>
    <w:rsid w:val="00C24512"/>
    <w:rsid w:val="00C246E8"/>
    <w:rsid w:val="00C26D0E"/>
    <w:rsid w:val="00C30F09"/>
    <w:rsid w:val="00C319AF"/>
    <w:rsid w:val="00C31B27"/>
    <w:rsid w:val="00C32D85"/>
    <w:rsid w:val="00C33C02"/>
    <w:rsid w:val="00C33CC3"/>
    <w:rsid w:val="00C34BD5"/>
    <w:rsid w:val="00C35447"/>
    <w:rsid w:val="00C35747"/>
    <w:rsid w:val="00C363DC"/>
    <w:rsid w:val="00C3691C"/>
    <w:rsid w:val="00C3787A"/>
    <w:rsid w:val="00C40603"/>
    <w:rsid w:val="00C424F1"/>
    <w:rsid w:val="00C4497B"/>
    <w:rsid w:val="00C50E3A"/>
    <w:rsid w:val="00C51280"/>
    <w:rsid w:val="00C55476"/>
    <w:rsid w:val="00C56810"/>
    <w:rsid w:val="00C60DF8"/>
    <w:rsid w:val="00C63A87"/>
    <w:rsid w:val="00C64950"/>
    <w:rsid w:val="00C64A7A"/>
    <w:rsid w:val="00C65347"/>
    <w:rsid w:val="00C65387"/>
    <w:rsid w:val="00C66DF5"/>
    <w:rsid w:val="00C70202"/>
    <w:rsid w:val="00C7054B"/>
    <w:rsid w:val="00C71E1D"/>
    <w:rsid w:val="00C722C5"/>
    <w:rsid w:val="00C7366A"/>
    <w:rsid w:val="00C76B77"/>
    <w:rsid w:val="00C76CCA"/>
    <w:rsid w:val="00C77B57"/>
    <w:rsid w:val="00C814B2"/>
    <w:rsid w:val="00C823D4"/>
    <w:rsid w:val="00C8407A"/>
    <w:rsid w:val="00C84476"/>
    <w:rsid w:val="00C853DE"/>
    <w:rsid w:val="00C8683C"/>
    <w:rsid w:val="00C87F68"/>
    <w:rsid w:val="00C90232"/>
    <w:rsid w:val="00C93BE6"/>
    <w:rsid w:val="00C94073"/>
    <w:rsid w:val="00C945BF"/>
    <w:rsid w:val="00C95548"/>
    <w:rsid w:val="00C96226"/>
    <w:rsid w:val="00C96C9C"/>
    <w:rsid w:val="00C97E23"/>
    <w:rsid w:val="00CA0573"/>
    <w:rsid w:val="00CA12E1"/>
    <w:rsid w:val="00CA31FE"/>
    <w:rsid w:val="00CA3D87"/>
    <w:rsid w:val="00CA4E8C"/>
    <w:rsid w:val="00CA52B1"/>
    <w:rsid w:val="00CA5DF4"/>
    <w:rsid w:val="00CB160E"/>
    <w:rsid w:val="00CB24B2"/>
    <w:rsid w:val="00CB368F"/>
    <w:rsid w:val="00CB44EC"/>
    <w:rsid w:val="00CB4973"/>
    <w:rsid w:val="00CB4988"/>
    <w:rsid w:val="00CB5979"/>
    <w:rsid w:val="00CB60C5"/>
    <w:rsid w:val="00CB669D"/>
    <w:rsid w:val="00CB6AA9"/>
    <w:rsid w:val="00CC00F2"/>
    <w:rsid w:val="00CC12C3"/>
    <w:rsid w:val="00CC2723"/>
    <w:rsid w:val="00CC32AE"/>
    <w:rsid w:val="00CC490D"/>
    <w:rsid w:val="00CC519D"/>
    <w:rsid w:val="00CC53B4"/>
    <w:rsid w:val="00CC7972"/>
    <w:rsid w:val="00CD10A7"/>
    <w:rsid w:val="00CD1543"/>
    <w:rsid w:val="00CD2B2A"/>
    <w:rsid w:val="00CD2BDE"/>
    <w:rsid w:val="00CD2E5F"/>
    <w:rsid w:val="00CD2F82"/>
    <w:rsid w:val="00CD4EC4"/>
    <w:rsid w:val="00CD791C"/>
    <w:rsid w:val="00CE27D4"/>
    <w:rsid w:val="00CE2E9D"/>
    <w:rsid w:val="00CE355E"/>
    <w:rsid w:val="00CE3826"/>
    <w:rsid w:val="00CE3A30"/>
    <w:rsid w:val="00CE5340"/>
    <w:rsid w:val="00CE6540"/>
    <w:rsid w:val="00CE7DA9"/>
    <w:rsid w:val="00CF06B8"/>
    <w:rsid w:val="00CF08A8"/>
    <w:rsid w:val="00CF233D"/>
    <w:rsid w:val="00CF4421"/>
    <w:rsid w:val="00CF5FFC"/>
    <w:rsid w:val="00CF68F7"/>
    <w:rsid w:val="00D00315"/>
    <w:rsid w:val="00D00B41"/>
    <w:rsid w:val="00D0106E"/>
    <w:rsid w:val="00D01F32"/>
    <w:rsid w:val="00D0489D"/>
    <w:rsid w:val="00D0561E"/>
    <w:rsid w:val="00D05B18"/>
    <w:rsid w:val="00D1118D"/>
    <w:rsid w:val="00D1139A"/>
    <w:rsid w:val="00D11C1E"/>
    <w:rsid w:val="00D1257A"/>
    <w:rsid w:val="00D12992"/>
    <w:rsid w:val="00D130AE"/>
    <w:rsid w:val="00D132A5"/>
    <w:rsid w:val="00D14313"/>
    <w:rsid w:val="00D14CAB"/>
    <w:rsid w:val="00D14F31"/>
    <w:rsid w:val="00D15611"/>
    <w:rsid w:val="00D15A70"/>
    <w:rsid w:val="00D2002B"/>
    <w:rsid w:val="00D21D68"/>
    <w:rsid w:val="00D21E59"/>
    <w:rsid w:val="00D23730"/>
    <w:rsid w:val="00D23CE2"/>
    <w:rsid w:val="00D24381"/>
    <w:rsid w:val="00D268E7"/>
    <w:rsid w:val="00D26DE8"/>
    <w:rsid w:val="00D26E81"/>
    <w:rsid w:val="00D3042A"/>
    <w:rsid w:val="00D30B1F"/>
    <w:rsid w:val="00D319A2"/>
    <w:rsid w:val="00D31CA0"/>
    <w:rsid w:val="00D32AEC"/>
    <w:rsid w:val="00D33526"/>
    <w:rsid w:val="00D34AC3"/>
    <w:rsid w:val="00D359ED"/>
    <w:rsid w:val="00D362D1"/>
    <w:rsid w:val="00D37270"/>
    <w:rsid w:val="00D37978"/>
    <w:rsid w:val="00D37F5D"/>
    <w:rsid w:val="00D4098A"/>
    <w:rsid w:val="00D409F4"/>
    <w:rsid w:val="00D40D75"/>
    <w:rsid w:val="00D41BA3"/>
    <w:rsid w:val="00D42D3A"/>
    <w:rsid w:val="00D442AD"/>
    <w:rsid w:val="00D47026"/>
    <w:rsid w:val="00D552DA"/>
    <w:rsid w:val="00D56577"/>
    <w:rsid w:val="00D56B09"/>
    <w:rsid w:val="00D56DE6"/>
    <w:rsid w:val="00D603D4"/>
    <w:rsid w:val="00D61B5A"/>
    <w:rsid w:val="00D6202D"/>
    <w:rsid w:val="00D6207D"/>
    <w:rsid w:val="00D62392"/>
    <w:rsid w:val="00D636BA"/>
    <w:rsid w:val="00D670F1"/>
    <w:rsid w:val="00D70D2E"/>
    <w:rsid w:val="00D75068"/>
    <w:rsid w:val="00D754AC"/>
    <w:rsid w:val="00D75979"/>
    <w:rsid w:val="00D818EA"/>
    <w:rsid w:val="00D81DDA"/>
    <w:rsid w:val="00D82ED2"/>
    <w:rsid w:val="00D85430"/>
    <w:rsid w:val="00D85586"/>
    <w:rsid w:val="00D85CF4"/>
    <w:rsid w:val="00D85FA8"/>
    <w:rsid w:val="00D86634"/>
    <w:rsid w:val="00D9166D"/>
    <w:rsid w:val="00D92ECD"/>
    <w:rsid w:val="00D96CE4"/>
    <w:rsid w:val="00D97886"/>
    <w:rsid w:val="00D978DB"/>
    <w:rsid w:val="00DA00A7"/>
    <w:rsid w:val="00DA0DEC"/>
    <w:rsid w:val="00DA1020"/>
    <w:rsid w:val="00DA1B0B"/>
    <w:rsid w:val="00DA2FA2"/>
    <w:rsid w:val="00DA365D"/>
    <w:rsid w:val="00DA6201"/>
    <w:rsid w:val="00DA7084"/>
    <w:rsid w:val="00DA77B5"/>
    <w:rsid w:val="00DB012F"/>
    <w:rsid w:val="00DB0537"/>
    <w:rsid w:val="00DB290A"/>
    <w:rsid w:val="00DB6586"/>
    <w:rsid w:val="00DC0A6F"/>
    <w:rsid w:val="00DC138E"/>
    <w:rsid w:val="00DC2F98"/>
    <w:rsid w:val="00DC3AD5"/>
    <w:rsid w:val="00DC432C"/>
    <w:rsid w:val="00DD0630"/>
    <w:rsid w:val="00DD20C9"/>
    <w:rsid w:val="00DD298B"/>
    <w:rsid w:val="00DD2FAC"/>
    <w:rsid w:val="00DD48AF"/>
    <w:rsid w:val="00DD5B43"/>
    <w:rsid w:val="00DD695A"/>
    <w:rsid w:val="00DD6F89"/>
    <w:rsid w:val="00DD79C1"/>
    <w:rsid w:val="00DD7FAC"/>
    <w:rsid w:val="00DE16DD"/>
    <w:rsid w:val="00DE1C7A"/>
    <w:rsid w:val="00DE1E87"/>
    <w:rsid w:val="00DE2F99"/>
    <w:rsid w:val="00DE31A6"/>
    <w:rsid w:val="00DE37C8"/>
    <w:rsid w:val="00DE41A0"/>
    <w:rsid w:val="00DE522B"/>
    <w:rsid w:val="00DE52E1"/>
    <w:rsid w:val="00DE7A50"/>
    <w:rsid w:val="00DF14CD"/>
    <w:rsid w:val="00DF1514"/>
    <w:rsid w:val="00DF1695"/>
    <w:rsid w:val="00DF2517"/>
    <w:rsid w:val="00DF356D"/>
    <w:rsid w:val="00DF3A97"/>
    <w:rsid w:val="00DF3C71"/>
    <w:rsid w:val="00DF4B7F"/>
    <w:rsid w:val="00DF4CFA"/>
    <w:rsid w:val="00DF4ED9"/>
    <w:rsid w:val="00DF6DAB"/>
    <w:rsid w:val="00DF7583"/>
    <w:rsid w:val="00DF7AE9"/>
    <w:rsid w:val="00E00B2C"/>
    <w:rsid w:val="00E01AD0"/>
    <w:rsid w:val="00E02C5A"/>
    <w:rsid w:val="00E04C44"/>
    <w:rsid w:val="00E07076"/>
    <w:rsid w:val="00E11D27"/>
    <w:rsid w:val="00E1453C"/>
    <w:rsid w:val="00E14A26"/>
    <w:rsid w:val="00E14BA6"/>
    <w:rsid w:val="00E15E86"/>
    <w:rsid w:val="00E17B44"/>
    <w:rsid w:val="00E205B5"/>
    <w:rsid w:val="00E22F71"/>
    <w:rsid w:val="00E24F95"/>
    <w:rsid w:val="00E25D17"/>
    <w:rsid w:val="00E2608E"/>
    <w:rsid w:val="00E30881"/>
    <w:rsid w:val="00E31AA0"/>
    <w:rsid w:val="00E32C0B"/>
    <w:rsid w:val="00E3358E"/>
    <w:rsid w:val="00E33669"/>
    <w:rsid w:val="00E34F04"/>
    <w:rsid w:val="00E35B78"/>
    <w:rsid w:val="00E360D9"/>
    <w:rsid w:val="00E3621B"/>
    <w:rsid w:val="00E3737C"/>
    <w:rsid w:val="00E3739D"/>
    <w:rsid w:val="00E37895"/>
    <w:rsid w:val="00E40DC9"/>
    <w:rsid w:val="00E419B5"/>
    <w:rsid w:val="00E451A2"/>
    <w:rsid w:val="00E4537C"/>
    <w:rsid w:val="00E45DF5"/>
    <w:rsid w:val="00E46ED0"/>
    <w:rsid w:val="00E46FE9"/>
    <w:rsid w:val="00E4763D"/>
    <w:rsid w:val="00E51D4C"/>
    <w:rsid w:val="00E52039"/>
    <w:rsid w:val="00E52698"/>
    <w:rsid w:val="00E5317A"/>
    <w:rsid w:val="00E53A96"/>
    <w:rsid w:val="00E54DB6"/>
    <w:rsid w:val="00E5585B"/>
    <w:rsid w:val="00E566FF"/>
    <w:rsid w:val="00E568A6"/>
    <w:rsid w:val="00E6156F"/>
    <w:rsid w:val="00E639E5"/>
    <w:rsid w:val="00E63B1A"/>
    <w:rsid w:val="00E652C8"/>
    <w:rsid w:val="00E6616B"/>
    <w:rsid w:val="00E67261"/>
    <w:rsid w:val="00E70B1A"/>
    <w:rsid w:val="00E7416E"/>
    <w:rsid w:val="00E74A3F"/>
    <w:rsid w:val="00E820C4"/>
    <w:rsid w:val="00E8211B"/>
    <w:rsid w:val="00E83BCD"/>
    <w:rsid w:val="00E84703"/>
    <w:rsid w:val="00E8491C"/>
    <w:rsid w:val="00E84D78"/>
    <w:rsid w:val="00E85C75"/>
    <w:rsid w:val="00E85D13"/>
    <w:rsid w:val="00E86CA0"/>
    <w:rsid w:val="00E87737"/>
    <w:rsid w:val="00E90321"/>
    <w:rsid w:val="00E90DAD"/>
    <w:rsid w:val="00E92E23"/>
    <w:rsid w:val="00E9381B"/>
    <w:rsid w:val="00E94645"/>
    <w:rsid w:val="00E94EDD"/>
    <w:rsid w:val="00E958F9"/>
    <w:rsid w:val="00E96C78"/>
    <w:rsid w:val="00E9766A"/>
    <w:rsid w:val="00E97C18"/>
    <w:rsid w:val="00E97E8F"/>
    <w:rsid w:val="00EA1A5F"/>
    <w:rsid w:val="00EA31DE"/>
    <w:rsid w:val="00EA4ED5"/>
    <w:rsid w:val="00EA5570"/>
    <w:rsid w:val="00EA7593"/>
    <w:rsid w:val="00EB0595"/>
    <w:rsid w:val="00EB0EC3"/>
    <w:rsid w:val="00EB34E9"/>
    <w:rsid w:val="00EB3545"/>
    <w:rsid w:val="00EB355A"/>
    <w:rsid w:val="00EB381A"/>
    <w:rsid w:val="00EB3861"/>
    <w:rsid w:val="00EB3A7E"/>
    <w:rsid w:val="00EB4049"/>
    <w:rsid w:val="00EB4AE1"/>
    <w:rsid w:val="00EB7D0D"/>
    <w:rsid w:val="00EC0F0A"/>
    <w:rsid w:val="00EC1281"/>
    <w:rsid w:val="00EC25D9"/>
    <w:rsid w:val="00EC32B5"/>
    <w:rsid w:val="00EC526F"/>
    <w:rsid w:val="00EC6B03"/>
    <w:rsid w:val="00EC6D8C"/>
    <w:rsid w:val="00ED381E"/>
    <w:rsid w:val="00ED41C0"/>
    <w:rsid w:val="00ED5F00"/>
    <w:rsid w:val="00ED5FA5"/>
    <w:rsid w:val="00ED6B39"/>
    <w:rsid w:val="00ED73A3"/>
    <w:rsid w:val="00EE298D"/>
    <w:rsid w:val="00EE2B51"/>
    <w:rsid w:val="00EE37BE"/>
    <w:rsid w:val="00EE5FD3"/>
    <w:rsid w:val="00EE63DA"/>
    <w:rsid w:val="00EF089F"/>
    <w:rsid w:val="00EF125C"/>
    <w:rsid w:val="00EF1261"/>
    <w:rsid w:val="00EF1AC4"/>
    <w:rsid w:val="00EF1D49"/>
    <w:rsid w:val="00EF57B8"/>
    <w:rsid w:val="00EF5D08"/>
    <w:rsid w:val="00EF6C9F"/>
    <w:rsid w:val="00EF6E5D"/>
    <w:rsid w:val="00EF78FB"/>
    <w:rsid w:val="00EF7B5A"/>
    <w:rsid w:val="00EF7BA1"/>
    <w:rsid w:val="00EF7BC6"/>
    <w:rsid w:val="00EF7E63"/>
    <w:rsid w:val="00F00624"/>
    <w:rsid w:val="00F0196F"/>
    <w:rsid w:val="00F05953"/>
    <w:rsid w:val="00F06C86"/>
    <w:rsid w:val="00F11480"/>
    <w:rsid w:val="00F1337D"/>
    <w:rsid w:val="00F13573"/>
    <w:rsid w:val="00F13B4C"/>
    <w:rsid w:val="00F14223"/>
    <w:rsid w:val="00F14F1A"/>
    <w:rsid w:val="00F17128"/>
    <w:rsid w:val="00F2127E"/>
    <w:rsid w:val="00F22424"/>
    <w:rsid w:val="00F24160"/>
    <w:rsid w:val="00F25452"/>
    <w:rsid w:val="00F255BE"/>
    <w:rsid w:val="00F26B33"/>
    <w:rsid w:val="00F32909"/>
    <w:rsid w:val="00F34DFB"/>
    <w:rsid w:val="00F34EB2"/>
    <w:rsid w:val="00F35B79"/>
    <w:rsid w:val="00F3777E"/>
    <w:rsid w:val="00F4108D"/>
    <w:rsid w:val="00F41B85"/>
    <w:rsid w:val="00F42618"/>
    <w:rsid w:val="00F44AC5"/>
    <w:rsid w:val="00F45AF8"/>
    <w:rsid w:val="00F475FE"/>
    <w:rsid w:val="00F5016B"/>
    <w:rsid w:val="00F51EA8"/>
    <w:rsid w:val="00F52197"/>
    <w:rsid w:val="00F56B49"/>
    <w:rsid w:val="00F621D3"/>
    <w:rsid w:val="00F62B4C"/>
    <w:rsid w:val="00F64643"/>
    <w:rsid w:val="00F65BE1"/>
    <w:rsid w:val="00F665F3"/>
    <w:rsid w:val="00F711E1"/>
    <w:rsid w:val="00F71E45"/>
    <w:rsid w:val="00F738F0"/>
    <w:rsid w:val="00F74E36"/>
    <w:rsid w:val="00F75E7C"/>
    <w:rsid w:val="00F819E9"/>
    <w:rsid w:val="00F83554"/>
    <w:rsid w:val="00F83EA5"/>
    <w:rsid w:val="00F8448D"/>
    <w:rsid w:val="00F8465E"/>
    <w:rsid w:val="00F84839"/>
    <w:rsid w:val="00F84B48"/>
    <w:rsid w:val="00F851C4"/>
    <w:rsid w:val="00F87B09"/>
    <w:rsid w:val="00F900F9"/>
    <w:rsid w:val="00F918BA"/>
    <w:rsid w:val="00F92536"/>
    <w:rsid w:val="00F94785"/>
    <w:rsid w:val="00F947D8"/>
    <w:rsid w:val="00F950DB"/>
    <w:rsid w:val="00F952A7"/>
    <w:rsid w:val="00F96B62"/>
    <w:rsid w:val="00F97936"/>
    <w:rsid w:val="00FA01AB"/>
    <w:rsid w:val="00FA2A00"/>
    <w:rsid w:val="00FA2A72"/>
    <w:rsid w:val="00FA6614"/>
    <w:rsid w:val="00FA7200"/>
    <w:rsid w:val="00FA79BE"/>
    <w:rsid w:val="00FA7A62"/>
    <w:rsid w:val="00FB1783"/>
    <w:rsid w:val="00FB1B7E"/>
    <w:rsid w:val="00FB3224"/>
    <w:rsid w:val="00FB34AD"/>
    <w:rsid w:val="00FB3D61"/>
    <w:rsid w:val="00FB44AC"/>
    <w:rsid w:val="00FB4C15"/>
    <w:rsid w:val="00FB5BA0"/>
    <w:rsid w:val="00FB74D7"/>
    <w:rsid w:val="00FC04C4"/>
    <w:rsid w:val="00FC1DD9"/>
    <w:rsid w:val="00FC22AB"/>
    <w:rsid w:val="00FC2742"/>
    <w:rsid w:val="00FC4F62"/>
    <w:rsid w:val="00FC6F3F"/>
    <w:rsid w:val="00FC70FC"/>
    <w:rsid w:val="00FC721E"/>
    <w:rsid w:val="00FC74D7"/>
    <w:rsid w:val="00FD02A3"/>
    <w:rsid w:val="00FD05B5"/>
    <w:rsid w:val="00FD18B0"/>
    <w:rsid w:val="00FD4B69"/>
    <w:rsid w:val="00FD5826"/>
    <w:rsid w:val="00FD59BA"/>
    <w:rsid w:val="00FD6D4B"/>
    <w:rsid w:val="00FD6D6A"/>
    <w:rsid w:val="00FD7919"/>
    <w:rsid w:val="00FD7F84"/>
    <w:rsid w:val="00FE2210"/>
    <w:rsid w:val="00FE32FE"/>
    <w:rsid w:val="00FE37B5"/>
    <w:rsid w:val="00FE4829"/>
    <w:rsid w:val="00FE5FED"/>
    <w:rsid w:val="00FE636D"/>
    <w:rsid w:val="00FE7714"/>
    <w:rsid w:val="00FF0A05"/>
    <w:rsid w:val="00FF2506"/>
    <w:rsid w:val="00FF2B61"/>
    <w:rsid w:val="00FF30B1"/>
    <w:rsid w:val="00FF6F21"/>
    <w:rsid w:val="00FF79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020"/>
    <w:rPr>
      <w:sz w:val="24"/>
      <w:szCs w:val="24"/>
      <w:lang w:val="en-ZA" w:eastAsia="en-US"/>
    </w:rPr>
  </w:style>
  <w:style w:type="paragraph" w:styleId="Heading1">
    <w:name w:val="heading 1"/>
    <w:basedOn w:val="Normal"/>
    <w:next w:val="Normal"/>
    <w:qFormat/>
    <w:rsid w:val="007D6CA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3DF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D6CA0"/>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42A30"/>
    <w:pPr>
      <w:keepNext/>
      <w:spacing w:before="240" w:after="60"/>
      <w:outlineLvl w:val="3"/>
    </w:pPr>
    <w:rPr>
      <w:b/>
      <w:bCs/>
      <w:sz w:val="28"/>
      <w:szCs w:val="28"/>
    </w:rPr>
  </w:style>
  <w:style w:type="paragraph" w:styleId="Heading5">
    <w:name w:val="heading 5"/>
    <w:basedOn w:val="Normal"/>
    <w:next w:val="Normal"/>
    <w:link w:val="Heading5Char"/>
    <w:qFormat/>
    <w:rsid w:val="00942A3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0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7D6CA0"/>
    <w:rPr>
      <w:b/>
      <w:bCs/>
      <w:i/>
      <w:iCs/>
      <w:sz w:val="26"/>
      <w:szCs w:val="26"/>
      <w:lang w:val="en-ZA" w:eastAsia="en-US" w:bidi="ar-SA"/>
    </w:rPr>
  </w:style>
  <w:style w:type="character" w:customStyle="1" w:styleId="Heading2Char">
    <w:name w:val="Heading 2 Char"/>
    <w:basedOn w:val="DefaultParagraphFont"/>
    <w:link w:val="Heading2"/>
    <w:rsid w:val="00CB60C5"/>
    <w:rPr>
      <w:rFonts w:ascii="Arial" w:hAnsi="Arial" w:cs="Arial"/>
      <w:b/>
      <w:bCs/>
      <w:i/>
      <w:iCs/>
      <w:sz w:val="28"/>
      <w:szCs w:val="28"/>
      <w:lang w:val="en-US" w:eastAsia="en-US" w:bidi="ar-SA"/>
    </w:rPr>
  </w:style>
  <w:style w:type="paragraph" w:styleId="DocumentMap">
    <w:name w:val="Document Map"/>
    <w:basedOn w:val="Normal"/>
    <w:semiHidden/>
    <w:rsid w:val="00FD05B5"/>
    <w:pPr>
      <w:shd w:val="clear" w:color="auto" w:fill="000080"/>
    </w:pPr>
    <w:rPr>
      <w:rFonts w:ascii="Tahoma" w:hAnsi="Tahoma" w:cs="Tahoma"/>
      <w:sz w:val="20"/>
      <w:szCs w:val="20"/>
    </w:rPr>
  </w:style>
  <w:style w:type="character" w:customStyle="1" w:styleId="Heading3Char">
    <w:name w:val="Heading 3 Char"/>
    <w:basedOn w:val="DefaultParagraphFont"/>
    <w:link w:val="Heading3"/>
    <w:rsid w:val="001433DB"/>
    <w:rPr>
      <w:rFonts w:ascii="Arial" w:hAnsi="Arial" w:cs="Arial"/>
      <w:b/>
      <w:bCs/>
      <w:sz w:val="26"/>
      <w:szCs w:val="26"/>
      <w:lang w:val="en-ZA" w:eastAsia="en-US" w:bidi="ar-SA"/>
    </w:rPr>
  </w:style>
  <w:style w:type="paragraph" w:styleId="HTMLPreformatted">
    <w:name w:val="HTML Preformatted"/>
    <w:basedOn w:val="Normal"/>
    <w:link w:val="HTMLPreformattedChar"/>
    <w:uiPriority w:val="99"/>
    <w:rsid w:val="0045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TMLCode">
    <w:name w:val="HTML Code"/>
    <w:basedOn w:val="DefaultParagraphFont"/>
    <w:rsid w:val="00456C49"/>
    <w:rPr>
      <w:rFonts w:ascii="Courier New" w:eastAsia="Times New Roman" w:hAnsi="Courier New" w:cs="Courier New"/>
      <w:sz w:val="20"/>
      <w:szCs w:val="20"/>
    </w:rPr>
  </w:style>
  <w:style w:type="paragraph" w:customStyle="1" w:styleId="first-para">
    <w:name w:val="first-para"/>
    <w:basedOn w:val="Normal"/>
    <w:rsid w:val="00AE105D"/>
    <w:pPr>
      <w:spacing w:before="100" w:beforeAutospacing="1" w:after="100" w:afterAutospacing="1"/>
    </w:pPr>
    <w:rPr>
      <w:lang w:val="en-US"/>
    </w:rPr>
  </w:style>
  <w:style w:type="paragraph" w:customStyle="1" w:styleId="para">
    <w:name w:val="para"/>
    <w:basedOn w:val="Normal"/>
    <w:rsid w:val="001A1629"/>
    <w:pPr>
      <w:spacing w:before="100" w:beforeAutospacing="1" w:after="100" w:afterAutospacing="1"/>
    </w:pPr>
    <w:rPr>
      <w:lang w:val="en-US"/>
    </w:rPr>
  </w:style>
  <w:style w:type="character" w:customStyle="1" w:styleId="Heading4Char">
    <w:name w:val="Heading 4 Char"/>
    <w:basedOn w:val="DefaultParagraphFont"/>
    <w:link w:val="Heading4"/>
    <w:rsid w:val="004F3CEF"/>
    <w:rPr>
      <w:b/>
      <w:bCs/>
      <w:sz w:val="28"/>
      <w:szCs w:val="28"/>
      <w:lang w:val="en-ZA" w:eastAsia="en-US" w:bidi="ar-SA"/>
    </w:rPr>
  </w:style>
  <w:style w:type="paragraph" w:styleId="BalloonText">
    <w:name w:val="Balloon Text"/>
    <w:basedOn w:val="Normal"/>
    <w:link w:val="BalloonTextChar"/>
    <w:rsid w:val="00DA365D"/>
    <w:rPr>
      <w:rFonts w:ascii="Tahoma" w:hAnsi="Tahoma" w:cs="Tahoma"/>
      <w:sz w:val="16"/>
      <w:szCs w:val="16"/>
    </w:rPr>
  </w:style>
  <w:style w:type="character" w:customStyle="1" w:styleId="BalloonTextChar">
    <w:name w:val="Balloon Text Char"/>
    <w:basedOn w:val="DefaultParagraphFont"/>
    <w:link w:val="BalloonText"/>
    <w:rsid w:val="00DA365D"/>
    <w:rPr>
      <w:rFonts w:ascii="Tahoma" w:hAnsi="Tahoma" w:cs="Tahoma"/>
      <w:sz w:val="16"/>
      <w:szCs w:val="16"/>
      <w:lang w:val="en-ZA" w:eastAsia="en-US"/>
    </w:rPr>
  </w:style>
  <w:style w:type="character" w:customStyle="1" w:styleId="HTMLPreformattedChar">
    <w:name w:val="HTML Preformatted Char"/>
    <w:basedOn w:val="DefaultParagraphFont"/>
    <w:link w:val="HTMLPreformatted"/>
    <w:uiPriority w:val="99"/>
    <w:rsid w:val="004E2843"/>
    <w:rPr>
      <w:rFonts w:ascii="Courier New" w:hAnsi="Courier New" w:cs="Courier New"/>
      <w:lang w:val="en-US" w:eastAsia="en-US"/>
    </w:rPr>
  </w:style>
  <w:style w:type="character" w:styleId="Hyperlink">
    <w:name w:val="Hyperlink"/>
    <w:basedOn w:val="DefaultParagraphFont"/>
    <w:uiPriority w:val="99"/>
    <w:unhideWhenUsed/>
    <w:rsid w:val="00D41BA3"/>
    <w:rPr>
      <w:color w:val="0000FF"/>
      <w:u w:val="single"/>
    </w:rPr>
  </w:style>
  <w:style w:type="character" w:customStyle="1" w:styleId="table-title">
    <w:name w:val="table-title"/>
    <w:basedOn w:val="DefaultParagraphFont"/>
    <w:rsid w:val="00DB6586"/>
  </w:style>
  <w:style w:type="character" w:customStyle="1" w:styleId="table-titlelabel">
    <w:name w:val="table-titlelabel"/>
    <w:basedOn w:val="DefaultParagraphFont"/>
    <w:rsid w:val="00DB6586"/>
  </w:style>
  <w:style w:type="paragraph" w:customStyle="1" w:styleId="table-para">
    <w:name w:val="table-para"/>
    <w:basedOn w:val="Normal"/>
    <w:rsid w:val="00DB6586"/>
    <w:pPr>
      <w:spacing w:before="100" w:beforeAutospacing="1" w:after="100" w:afterAutospacing="1"/>
    </w:pPr>
    <w:rPr>
      <w:lang w:val="en-GB" w:eastAsia="en-GB"/>
    </w:rPr>
  </w:style>
  <w:style w:type="paragraph" w:customStyle="1" w:styleId="figure">
    <w:name w:val="figure"/>
    <w:basedOn w:val="Normal"/>
    <w:rsid w:val="00C8407A"/>
    <w:pPr>
      <w:spacing w:before="100" w:beforeAutospacing="1" w:after="100" w:afterAutospacing="1"/>
    </w:pPr>
    <w:rPr>
      <w:lang w:val="en-GB" w:eastAsia="en-GB"/>
    </w:rPr>
  </w:style>
  <w:style w:type="character" w:customStyle="1" w:styleId="figuremediaobject">
    <w:name w:val="figuremediaobject"/>
    <w:basedOn w:val="DefaultParagraphFont"/>
    <w:rsid w:val="00C8407A"/>
  </w:style>
  <w:style w:type="character" w:customStyle="1" w:styleId="figure-title">
    <w:name w:val="figure-title"/>
    <w:basedOn w:val="DefaultParagraphFont"/>
    <w:rsid w:val="00C8407A"/>
  </w:style>
  <w:style w:type="character" w:customStyle="1" w:styleId="figure-titlelabel">
    <w:name w:val="figure-titlelabel"/>
    <w:basedOn w:val="DefaultParagraphFont"/>
    <w:rsid w:val="00C8407A"/>
  </w:style>
  <w:style w:type="paragraph" w:customStyle="1" w:styleId="last-para">
    <w:name w:val="last-para"/>
    <w:basedOn w:val="Normal"/>
    <w:rsid w:val="00C8407A"/>
    <w:pPr>
      <w:spacing w:before="100" w:beforeAutospacing="1" w:after="100" w:afterAutospacing="1"/>
    </w:pPr>
    <w:rPr>
      <w:lang w:val="en-GB" w:eastAsia="en-GB"/>
    </w:rPr>
  </w:style>
  <w:style w:type="paragraph" w:styleId="NormalWeb">
    <w:name w:val="Normal (Web)"/>
    <w:basedOn w:val="Normal"/>
    <w:uiPriority w:val="99"/>
    <w:unhideWhenUsed/>
    <w:rsid w:val="00160585"/>
    <w:pPr>
      <w:spacing w:before="100" w:beforeAutospacing="1" w:after="100" w:afterAutospacing="1"/>
    </w:pPr>
    <w:rPr>
      <w:lang w:val="en-GB" w:eastAsia="en-GB"/>
    </w:rPr>
  </w:style>
  <w:style w:type="character" w:styleId="Emphasis">
    <w:name w:val="Emphasis"/>
    <w:basedOn w:val="DefaultParagraphFont"/>
    <w:qFormat/>
    <w:rsid w:val="00DF1695"/>
    <w:rPr>
      <w:i/>
      <w:iCs/>
    </w:rPr>
  </w:style>
  <w:style w:type="paragraph" w:styleId="Revision">
    <w:name w:val="Revision"/>
    <w:hidden/>
    <w:uiPriority w:val="99"/>
    <w:semiHidden/>
    <w:rsid w:val="00B715F1"/>
    <w:rPr>
      <w:sz w:val="24"/>
      <w:szCs w:val="24"/>
      <w:lang w:val="en-ZA" w:eastAsia="en-US"/>
    </w:rPr>
  </w:style>
</w:styles>
</file>

<file path=word/webSettings.xml><?xml version="1.0" encoding="utf-8"?>
<w:webSettings xmlns:r="http://schemas.openxmlformats.org/officeDocument/2006/relationships" xmlns:w="http://schemas.openxmlformats.org/wordprocessingml/2006/main">
  <w:divs>
    <w:div w:id="63187013">
      <w:bodyDiv w:val="1"/>
      <w:marLeft w:val="0"/>
      <w:marRight w:val="0"/>
      <w:marTop w:val="0"/>
      <w:marBottom w:val="0"/>
      <w:divBdr>
        <w:top w:val="none" w:sz="0" w:space="0" w:color="auto"/>
        <w:left w:val="none" w:sz="0" w:space="0" w:color="auto"/>
        <w:bottom w:val="none" w:sz="0" w:space="0" w:color="auto"/>
        <w:right w:val="none" w:sz="0" w:space="0" w:color="auto"/>
      </w:divBdr>
      <w:divsChild>
        <w:div w:id="2052342492">
          <w:marLeft w:val="0"/>
          <w:marRight w:val="0"/>
          <w:marTop w:val="0"/>
          <w:marBottom w:val="0"/>
          <w:divBdr>
            <w:top w:val="none" w:sz="0" w:space="0" w:color="auto"/>
            <w:left w:val="none" w:sz="0" w:space="0" w:color="auto"/>
            <w:bottom w:val="none" w:sz="0" w:space="0" w:color="auto"/>
            <w:right w:val="none" w:sz="0" w:space="0" w:color="auto"/>
          </w:divBdr>
          <w:divsChild>
            <w:div w:id="6897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115">
      <w:bodyDiv w:val="1"/>
      <w:marLeft w:val="0"/>
      <w:marRight w:val="0"/>
      <w:marTop w:val="0"/>
      <w:marBottom w:val="0"/>
      <w:divBdr>
        <w:top w:val="none" w:sz="0" w:space="0" w:color="auto"/>
        <w:left w:val="none" w:sz="0" w:space="0" w:color="auto"/>
        <w:bottom w:val="none" w:sz="0" w:space="0" w:color="auto"/>
        <w:right w:val="none" w:sz="0" w:space="0" w:color="auto"/>
      </w:divBdr>
      <w:divsChild>
        <w:div w:id="2081054247">
          <w:marLeft w:val="0"/>
          <w:marRight w:val="0"/>
          <w:marTop w:val="0"/>
          <w:marBottom w:val="0"/>
          <w:divBdr>
            <w:top w:val="none" w:sz="0" w:space="0" w:color="auto"/>
            <w:left w:val="none" w:sz="0" w:space="0" w:color="auto"/>
            <w:bottom w:val="none" w:sz="0" w:space="0" w:color="auto"/>
            <w:right w:val="none" w:sz="0" w:space="0" w:color="auto"/>
          </w:divBdr>
          <w:divsChild>
            <w:div w:id="1793477907">
              <w:marLeft w:val="0"/>
              <w:marRight w:val="0"/>
              <w:marTop w:val="0"/>
              <w:marBottom w:val="0"/>
              <w:divBdr>
                <w:top w:val="none" w:sz="0" w:space="0" w:color="auto"/>
                <w:left w:val="none" w:sz="0" w:space="0" w:color="auto"/>
                <w:bottom w:val="none" w:sz="0" w:space="0" w:color="auto"/>
                <w:right w:val="none" w:sz="0" w:space="0" w:color="auto"/>
              </w:divBdr>
              <w:divsChild>
                <w:div w:id="478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689">
      <w:bodyDiv w:val="1"/>
      <w:marLeft w:val="0"/>
      <w:marRight w:val="0"/>
      <w:marTop w:val="0"/>
      <w:marBottom w:val="0"/>
      <w:divBdr>
        <w:top w:val="none" w:sz="0" w:space="0" w:color="auto"/>
        <w:left w:val="none" w:sz="0" w:space="0" w:color="auto"/>
        <w:bottom w:val="none" w:sz="0" w:space="0" w:color="auto"/>
        <w:right w:val="none" w:sz="0" w:space="0" w:color="auto"/>
      </w:divBdr>
      <w:divsChild>
        <w:div w:id="427194544">
          <w:marLeft w:val="0"/>
          <w:marRight w:val="0"/>
          <w:marTop w:val="0"/>
          <w:marBottom w:val="0"/>
          <w:divBdr>
            <w:top w:val="none" w:sz="0" w:space="0" w:color="auto"/>
            <w:left w:val="none" w:sz="0" w:space="0" w:color="auto"/>
            <w:bottom w:val="none" w:sz="0" w:space="0" w:color="auto"/>
            <w:right w:val="none" w:sz="0" w:space="0" w:color="auto"/>
          </w:divBdr>
        </w:div>
        <w:div w:id="479663069">
          <w:marLeft w:val="0"/>
          <w:marRight w:val="0"/>
          <w:marTop w:val="0"/>
          <w:marBottom w:val="0"/>
          <w:divBdr>
            <w:top w:val="none" w:sz="0" w:space="0" w:color="auto"/>
            <w:left w:val="none" w:sz="0" w:space="0" w:color="auto"/>
            <w:bottom w:val="none" w:sz="0" w:space="0" w:color="auto"/>
            <w:right w:val="none" w:sz="0" w:space="0" w:color="auto"/>
          </w:divBdr>
        </w:div>
        <w:div w:id="1478111473">
          <w:marLeft w:val="0"/>
          <w:marRight w:val="0"/>
          <w:marTop w:val="0"/>
          <w:marBottom w:val="0"/>
          <w:divBdr>
            <w:top w:val="none" w:sz="0" w:space="0" w:color="auto"/>
            <w:left w:val="none" w:sz="0" w:space="0" w:color="auto"/>
            <w:bottom w:val="none" w:sz="0" w:space="0" w:color="auto"/>
            <w:right w:val="none" w:sz="0" w:space="0" w:color="auto"/>
          </w:divBdr>
        </w:div>
      </w:divsChild>
    </w:div>
    <w:div w:id="793447448">
      <w:bodyDiv w:val="1"/>
      <w:marLeft w:val="0"/>
      <w:marRight w:val="0"/>
      <w:marTop w:val="0"/>
      <w:marBottom w:val="0"/>
      <w:divBdr>
        <w:top w:val="none" w:sz="0" w:space="0" w:color="auto"/>
        <w:left w:val="none" w:sz="0" w:space="0" w:color="auto"/>
        <w:bottom w:val="none" w:sz="0" w:space="0" w:color="auto"/>
        <w:right w:val="none" w:sz="0" w:space="0" w:color="auto"/>
      </w:divBdr>
      <w:divsChild>
        <w:div w:id="742021571">
          <w:marLeft w:val="0"/>
          <w:marRight w:val="0"/>
          <w:marTop w:val="0"/>
          <w:marBottom w:val="0"/>
          <w:divBdr>
            <w:top w:val="none" w:sz="0" w:space="0" w:color="auto"/>
            <w:left w:val="none" w:sz="0" w:space="0" w:color="auto"/>
            <w:bottom w:val="none" w:sz="0" w:space="0" w:color="auto"/>
            <w:right w:val="none" w:sz="0" w:space="0" w:color="auto"/>
          </w:divBdr>
          <w:divsChild>
            <w:div w:id="20407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937">
      <w:bodyDiv w:val="1"/>
      <w:marLeft w:val="0"/>
      <w:marRight w:val="0"/>
      <w:marTop w:val="0"/>
      <w:marBottom w:val="0"/>
      <w:divBdr>
        <w:top w:val="none" w:sz="0" w:space="0" w:color="auto"/>
        <w:left w:val="none" w:sz="0" w:space="0" w:color="auto"/>
        <w:bottom w:val="none" w:sz="0" w:space="0" w:color="auto"/>
        <w:right w:val="none" w:sz="0" w:space="0" w:color="auto"/>
      </w:divBdr>
      <w:divsChild>
        <w:div w:id="177039705">
          <w:marLeft w:val="0"/>
          <w:marRight w:val="0"/>
          <w:marTop w:val="0"/>
          <w:marBottom w:val="0"/>
          <w:divBdr>
            <w:top w:val="none" w:sz="0" w:space="0" w:color="auto"/>
            <w:left w:val="none" w:sz="0" w:space="0" w:color="auto"/>
            <w:bottom w:val="none" w:sz="0" w:space="0" w:color="auto"/>
            <w:right w:val="none" w:sz="0" w:space="0" w:color="auto"/>
          </w:divBdr>
          <w:divsChild>
            <w:div w:id="404110781">
              <w:marLeft w:val="0"/>
              <w:marRight w:val="0"/>
              <w:marTop w:val="0"/>
              <w:marBottom w:val="0"/>
              <w:divBdr>
                <w:top w:val="none" w:sz="0" w:space="0" w:color="auto"/>
                <w:left w:val="none" w:sz="0" w:space="0" w:color="auto"/>
                <w:bottom w:val="none" w:sz="0" w:space="0" w:color="auto"/>
                <w:right w:val="none" w:sz="0" w:space="0" w:color="auto"/>
              </w:divBdr>
              <w:divsChild>
                <w:div w:id="26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3895">
      <w:bodyDiv w:val="1"/>
      <w:marLeft w:val="0"/>
      <w:marRight w:val="0"/>
      <w:marTop w:val="0"/>
      <w:marBottom w:val="0"/>
      <w:divBdr>
        <w:top w:val="none" w:sz="0" w:space="0" w:color="auto"/>
        <w:left w:val="none" w:sz="0" w:space="0" w:color="auto"/>
        <w:bottom w:val="none" w:sz="0" w:space="0" w:color="auto"/>
        <w:right w:val="none" w:sz="0" w:space="0" w:color="auto"/>
      </w:divBdr>
      <w:divsChild>
        <w:div w:id="489717056">
          <w:marLeft w:val="0"/>
          <w:marRight w:val="0"/>
          <w:marTop w:val="0"/>
          <w:marBottom w:val="0"/>
          <w:divBdr>
            <w:top w:val="none" w:sz="0" w:space="0" w:color="auto"/>
            <w:left w:val="none" w:sz="0" w:space="0" w:color="auto"/>
            <w:bottom w:val="none" w:sz="0" w:space="0" w:color="auto"/>
            <w:right w:val="none" w:sz="0" w:space="0" w:color="auto"/>
          </w:divBdr>
          <w:divsChild>
            <w:div w:id="1454252168">
              <w:marLeft w:val="0"/>
              <w:marRight w:val="0"/>
              <w:marTop w:val="0"/>
              <w:marBottom w:val="0"/>
              <w:divBdr>
                <w:top w:val="none" w:sz="0" w:space="0" w:color="auto"/>
                <w:left w:val="none" w:sz="0" w:space="0" w:color="auto"/>
                <w:bottom w:val="none" w:sz="0" w:space="0" w:color="auto"/>
                <w:right w:val="none" w:sz="0" w:space="0" w:color="auto"/>
              </w:divBdr>
              <w:divsChild>
                <w:div w:id="5145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5277">
      <w:bodyDiv w:val="1"/>
      <w:marLeft w:val="0"/>
      <w:marRight w:val="0"/>
      <w:marTop w:val="0"/>
      <w:marBottom w:val="0"/>
      <w:divBdr>
        <w:top w:val="none" w:sz="0" w:space="0" w:color="auto"/>
        <w:left w:val="none" w:sz="0" w:space="0" w:color="auto"/>
        <w:bottom w:val="none" w:sz="0" w:space="0" w:color="auto"/>
        <w:right w:val="none" w:sz="0" w:space="0" w:color="auto"/>
      </w:divBdr>
    </w:div>
    <w:div w:id="1269891956">
      <w:bodyDiv w:val="1"/>
      <w:marLeft w:val="0"/>
      <w:marRight w:val="0"/>
      <w:marTop w:val="0"/>
      <w:marBottom w:val="0"/>
      <w:divBdr>
        <w:top w:val="none" w:sz="0" w:space="0" w:color="auto"/>
        <w:left w:val="none" w:sz="0" w:space="0" w:color="auto"/>
        <w:bottom w:val="none" w:sz="0" w:space="0" w:color="auto"/>
        <w:right w:val="none" w:sz="0" w:space="0" w:color="auto"/>
      </w:divBdr>
      <w:divsChild>
        <w:div w:id="1648365571">
          <w:marLeft w:val="0"/>
          <w:marRight w:val="0"/>
          <w:marTop w:val="0"/>
          <w:marBottom w:val="0"/>
          <w:divBdr>
            <w:top w:val="none" w:sz="0" w:space="0" w:color="auto"/>
            <w:left w:val="none" w:sz="0" w:space="0" w:color="auto"/>
            <w:bottom w:val="none" w:sz="0" w:space="0" w:color="auto"/>
            <w:right w:val="none" w:sz="0" w:space="0" w:color="auto"/>
          </w:divBdr>
          <w:divsChild>
            <w:div w:id="964695754">
              <w:marLeft w:val="0"/>
              <w:marRight w:val="0"/>
              <w:marTop w:val="0"/>
              <w:marBottom w:val="0"/>
              <w:divBdr>
                <w:top w:val="none" w:sz="0" w:space="0" w:color="auto"/>
                <w:left w:val="none" w:sz="0" w:space="0" w:color="auto"/>
                <w:bottom w:val="none" w:sz="0" w:space="0" w:color="auto"/>
                <w:right w:val="none" w:sz="0" w:space="0" w:color="auto"/>
              </w:divBdr>
              <w:divsChild>
                <w:div w:id="15209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B62E1-E3B1-4BE9-A77B-5211A749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40644</TotalTime>
  <Pages>6</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 Sharp Enterprise Zone</vt:lpstr>
    </vt:vector>
  </TitlesOfParts>
  <Company>Chillisoft</Company>
  <LinksUpToDate>false</LinksUpToDate>
  <CharactersWithSpaces>23218</CharactersWithSpaces>
  <SharedDoc>false</SharedDoc>
  <HLinks>
    <vt:vector size="72" baseType="variant">
      <vt:variant>
        <vt:i4>524315</vt:i4>
      </vt:variant>
      <vt:variant>
        <vt:i4>84</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wbp17Chapter14P1507D074CFD-5182-4BF8-AB91-930CAE575BC9</vt:lpwstr>
      </vt:variant>
      <vt:variant>
        <vt:i4>524315</vt:i4>
      </vt:variant>
      <vt:variant>
        <vt:i4>81</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wbp17Chapter14P1507D074CFD-5182-4BF8-AB91-930CAE575BC9</vt:lpwstr>
      </vt:variant>
      <vt:variant>
        <vt:i4>524315</vt:i4>
      </vt:variant>
      <vt:variant>
        <vt:i4>78</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wbp17Chapter14P1507D074CFD-5182-4BF8-AB91-930CAE575BC9</vt:lpwstr>
      </vt:variant>
      <vt:variant>
        <vt:i4>524315</vt:i4>
      </vt:variant>
      <vt:variant>
        <vt:i4>75</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wbp17Chapter14P1507D074CFD-5182-4BF8-AB91-930CAE575BC9</vt:lpwstr>
      </vt:variant>
      <vt:variant>
        <vt:i4>6291576</vt:i4>
      </vt:variant>
      <vt:variant>
        <vt:i4>72</vt:i4>
      </vt:variant>
      <vt:variant>
        <vt:i4>0</vt:i4>
      </vt:variant>
      <vt:variant>
        <vt:i4>5</vt:i4>
      </vt:variant>
      <vt:variant>
        <vt:lpwstr>mk:@MSITStore:C:\Brett\_All%20Info\_Programming\_Books\agile\The%20Object%20Primer%20Agile%20Model-Driven%20Development%20with%20UML%202.0%203rd%20Edition.chm::/0143.html</vt:lpwstr>
      </vt:variant>
      <vt:variant>
        <vt:lpwstr>1048</vt:lpwstr>
      </vt:variant>
      <vt:variant>
        <vt:i4>6815870</vt:i4>
      </vt:variant>
      <vt:variant>
        <vt:i4>69</vt:i4>
      </vt:variant>
      <vt:variant>
        <vt:i4>0</vt:i4>
      </vt:variant>
      <vt:variant>
        <vt:i4>5</vt:i4>
      </vt:variant>
      <vt:variant>
        <vt:lpwstr>mk:@MSITStore:C:\Brett\_All%20Info\_Programming\_Books\agile\The%20Object%20Primer%20Agile%20Model-Driven%20Development%20with%20UML%202.0%203rd%20Edition.chm::/0141.html</vt:lpwstr>
      </vt:variant>
      <vt:variant>
        <vt:lpwstr>1000</vt:lpwstr>
      </vt:variant>
      <vt:variant>
        <vt:i4>7209087</vt:i4>
      </vt:variant>
      <vt:variant>
        <vt:i4>66</vt:i4>
      </vt:variant>
      <vt:variant>
        <vt:i4>0</vt:i4>
      </vt:variant>
      <vt:variant>
        <vt:i4>5</vt:i4>
      </vt:variant>
      <vt:variant>
        <vt:lpwstr>mk:@MSITStore:C:\Brett\_All%20Info\_Programming\_Books\agile\The%20Object%20Primer%20Agile%20Model-Driven%20Development%20with%20UML%202.0%203rd%20Edition.chm::/0145.html</vt:lpwstr>
      </vt:variant>
      <vt:variant>
        <vt:lpwstr>1056</vt:lpwstr>
      </vt:variant>
      <vt:variant>
        <vt:i4>6619248</vt:i4>
      </vt:variant>
      <vt:variant>
        <vt:i4>63</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wbp17Chapter14P297D074CFD-5182-4BF8-AB91-930CAE575BC9</vt:lpwstr>
      </vt:variant>
      <vt:variant>
        <vt:i4>6619248</vt:i4>
      </vt:variant>
      <vt:variant>
        <vt:i4>60</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wbp17Chapter14P297D074CFD-5182-4BF8-AB91-930CAE575BC9</vt:lpwstr>
      </vt:variant>
      <vt:variant>
        <vt:i4>589851</vt:i4>
      </vt:variant>
      <vt:variant>
        <vt:i4>57</vt:i4>
      </vt:variant>
      <vt:variant>
        <vt:i4>0</vt:i4>
      </vt:variant>
      <vt:variant>
        <vt:i4>5</vt:i4>
      </vt:variant>
      <vt:variant>
        <vt:lpwstr>mk:@MSITStore:C:\Brett\_All%20Info\_Programming\_Books\agile\The%20Object%20Primer%20Agile%20Model-Driven%20Development%20with%20UML%202.0%203rd%20Edition.chm::/0140.html</vt:lpwstr>
      </vt:variant>
      <vt:variant>
        <vt:lpwstr>wbp17Chapter14P1517D074CFD-5182-4BF8-AB91-930CAE575BC9</vt:lpwstr>
      </vt:variant>
      <vt:variant>
        <vt:i4>5898311</vt:i4>
      </vt:variant>
      <vt:variant>
        <vt:i4>54</vt:i4>
      </vt:variant>
      <vt:variant>
        <vt:i4>0</vt:i4>
      </vt:variant>
      <vt:variant>
        <vt:i4>5</vt:i4>
      </vt:variant>
      <vt:variant>
        <vt:lpwstr>mk:@MSITStore:C:\Brett\_All%20Info\_Programming\_Books\agile\The%20Object%20Primer%20Agile%20Model-Driven%20Development%20with%20UML%202.0%203rd%20Edition.chm::/0131.html</vt:lpwstr>
      </vt:variant>
      <vt:variant>
        <vt:lpwstr>850</vt:lpwstr>
      </vt:variant>
      <vt:variant>
        <vt:i4>5767247</vt:i4>
      </vt:variant>
      <vt:variant>
        <vt:i4>48</vt:i4>
      </vt:variant>
      <vt:variant>
        <vt:i4>0</vt:i4>
      </vt:variant>
      <vt:variant>
        <vt:i4>5</vt:i4>
      </vt:variant>
      <vt:variant>
        <vt:lpwstr>mk:@MSITStore:C:\Brett\_All%20Info\_Programming\_Books\agile\The%20Object%20Primer%20Agile%20Model-Driven%20Development%20with%20UML%202.0%203rd%20Edition.chm::/0138.html</vt:lpwstr>
      </vt:variant>
      <vt:variant>
        <vt:lpwstr>975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Sharp Enterprise Zone</dc:title>
  <dc:subject/>
  <dc:creator>Brett Powell</dc:creator>
  <cp:keywords/>
  <dc:description/>
  <cp:lastModifiedBy> </cp:lastModifiedBy>
  <cp:revision>5</cp:revision>
  <dcterms:created xsi:type="dcterms:W3CDTF">2008-07-15T16:57:00Z</dcterms:created>
  <dcterms:modified xsi:type="dcterms:W3CDTF">2008-12-09T14:40:00Z</dcterms:modified>
</cp:coreProperties>
</file>