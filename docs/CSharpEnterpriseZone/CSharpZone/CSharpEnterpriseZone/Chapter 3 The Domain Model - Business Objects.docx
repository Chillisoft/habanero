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576" w:rsidRPr="005C6E94" w:rsidRDefault="00E30576" w:rsidP="00E30576">
      <w:pPr>
        <w:pStyle w:val="Heading2"/>
      </w:pPr>
      <w:r w:rsidRPr="005C6E94">
        <w:t>Chapter 3: The Domain Model – Business Objects</w:t>
      </w:r>
    </w:p>
    <w:p w:rsidR="00E30576" w:rsidRPr="005C6E94" w:rsidRDefault="00E30576" w:rsidP="00E30576">
      <w:r w:rsidRPr="005C6E94">
        <w:t xml:space="preserve">A good Business Domain model is at the heart of a well designed </w:t>
      </w:r>
      <w:smartTag w:uri="urn:schemas-microsoft-com:office:smarttags" w:element="City">
        <w:smartTag w:uri="urn:schemas-microsoft-com:office:smarttags" w:element="place">
          <w:r w:rsidRPr="005C6E94">
            <w:t>Enterprise</w:t>
          </w:r>
        </w:smartTag>
      </w:smartTag>
      <w:r w:rsidRPr="005C6E94">
        <w:t xml:space="preserve"> application. This is why we start here. The mapping of the Rich Domain model to the Data Store, the implementation of complex use cases using the process logic layer and </w:t>
      </w:r>
      <w:r>
        <w:t xml:space="preserve">the development of the </w:t>
      </w:r>
      <w:r w:rsidRPr="005C6E94">
        <w:t>user interface layer will be discussed later in relation to the Domain model. Habanero provides the framework for developing, maintaining and refactoring a rich domain model. Firestarter provides a tool for rapidly implementing and managing the domain model in code.</w:t>
      </w:r>
    </w:p>
    <w:p w:rsidR="00E30576" w:rsidRPr="005C6E94" w:rsidRDefault="00E30576" w:rsidP="00E30576"/>
    <w:p w:rsidR="00E30576" w:rsidRPr="005C6E94" w:rsidRDefault="00E30576" w:rsidP="00E30576">
      <w:r w:rsidRPr="005C6E94">
        <w:t>Domain models and Domain Drive Design revolve around modelling Business Objects/Domain Objects and their relationships. We will therefore start with understanding a Business Object.</w:t>
      </w:r>
    </w:p>
    <w:p w:rsidR="00E30576" w:rsidRPr="005C6E94" w:rsidRDefault="00E30576" w:rsidP="00E30576">
      <w:pPr>
        <w:pStyle w:val="Heading3"/>
      </w:pPr>
      <w:r w:rsidRPr="005C6E94">
        <w:t>The Business Objects</w:t>
      </w:r>
    </w:p>
    <w:p w:rsidR="00E30576" w:rsidRPr="005C6E94" w:rsidRDefault="00E30576" w:rsidP="00E30576">
      <w:r w:rsidRPr="005C6E94">
        <w:t>There are many objects that collaborate in the implementation of any functionality in a well designed object oriented system</w:t>
      </w:r>
      <w:r>
        <w:t>.  S</w:t>
      </w:r>
      <w:r w:rsidRPr="005C6E94">
        <w:t>o what differentiates a Business Object</w:t>
      </w:r>
      <w:r>
        <w:t xml:space="preserve"> from other objects in the system?</w:t>
      </w:r>
      <w:r w:rsidRPr="005C6E94">
        <w:t xml:space="preserve"> A Business Object</w:t>
      </w:r>
      <w:r>
        <w:t>:</w:t>
      </w:r>
    </w:p>
    <w:p w:rsidR="00E30576" w:rsidRPr="005C6E94" w:rsidRDefault="00E30576" w:rsidP="00E30576">
      <w:pPr>
        <w:numPr>
          <w:ilvl w:val="0"/>
          <w:numId w:val="2"/>
        </w:numPr>
      </w:pPr>
      <w:r w:rsidRPr="005C6E94">
        <w:t xml:space="preserve">Is an abstract representation of an entity or concept that exists in the business problem </w:t>
      </w:r>
      <w:proofErr w:type="gramStart"/>
      <w:r w:rsidRPr="005C6E94">
        <w:t>domain.</w:t>
      </w:r>
      <w:proofErr w:type="gramEnd"/>
      <w:r w:rsidRPr="005C6E94">
        <w:t xml:space="preserve"> E.g. An invoicing system will contain concepts such as Invoice, Invoice Line</w:t>
      </w:r>
    </w:p>
    <w:p w:rsidR="00E30576" w:rsidRPr="005C6E94" w:rsidRDefault="00E30576" w:rsidP="00E30576">
      <w:pPr>
        <w:numPr>
          <w:ilvl w:val="0"/>
          <w:numId w:val="2"/>
        </w:numPr>
      </w:pPr>
      <w:r w:rsidRPr="005C6E94">
        <w:t>Has state that exists beyond the life cycle of a single instance of the application. I.e. a business object can be persisted or retrieved from a Data Store.</w:t>
      </w:r>
    </w:p>
    <w:p w:rsidR="00E30576" w:rsidRPr="005C6E94" w:rsidRDefault="00E30576" w:rsidP="00E30576">
      <w:pPr>
        <w:numPr>
          <w:ilvl w:val="0"/>
          <w:numId w:val="2"/>
        </w:numPr>
      </w:pPr>
      <w:r w:rsidRPr="005C6E94">
        <w:t>Implements business rules related to the validation, editing and persisting of the business objects data.</w:t>
      </w:r>
    </w:p>
    <w:p w:rsidR="00E30576" w:rsidRPr="005C6E94" w:rsidRDefault="00E30576" w:rsidP="00E30576">
      <w:pPr>
        <w:numPr>
          <w:ilvl w:val="0"/>
          <w:numId w:val="2"/>
        </w:numPr>
      </w:pPr>
      <w:r w:rsidRPr="005C6E94">
        <w:t>Doesn’t know how it will be used i.e. it can be used by a Windows Form, ASP or a web service.</w:t>
      </w:r>
    </w:p>
    <w:p w:rsidR="00E30576" w:rsidRPr="005C6E94" w:rsidRDefault="00E30576" w:rsidP="00E30576">
      <w:pPr>
        <w:numPr>
          <w:ilvl w:val="0"/>
          <w:numId w:val="2"/>
        </w:numPr>
      </w:pPr>
      <w:r w:rsidRPr="005C6E94">
        <w:t xml:space="preserve">The Business Object encapsulates its data and implements business rules so that it protects the validity of its state independently of the client using it. I.e. if the business rule is that the Invoicing Date must be </w:t>
      </w:r>
      <w:r>
        <w:t>less than</w:t>
      </w:r>
      <w:r w:rsidRPr="005C6E94">
        <w:t xml:space="preserve"> </w:t>
      </w:r>
      <w:r>
        <w:t>t</w:t>
      </w:r>
      <w:r w:rsidRPr="005C6E94">
        <w:t>oday</w:t>
      </w:r>
      <w:r>
        <w:t>,</w:t>
      </w:r>
      <w:r w:rsidRPr="005C6E94">
        <w:t xml:space="preserve"> the Business Object will enforce this rule.</w:t>
      </w:r>
    </w:p>
    <w:p w:rsidR="00E30576" w:rsidRPr="005C6E94" w:rsidRDefault="00E30576" w:rsidP="00E30576">
      <w:pPr>
        <w:numPr>
          <w:ilvl w:val="0"/>
          <w:numId w:val="2"/>
        </w:numPr>
      </w:pPr>
      <w:r w:rsidRPr="005C6E94">
        <w:t>The Business Object encapsulates any security rules relating to it. E.g. Only A user with Profile ‘Invoicing User’ can create a new invoice.</w:t>
      </w:r>
    </w:p>
    <w:p w:rsidR="00E30576" w:rsidRPr="005C6E94" w:rsidRDefault="00E30576" w:rsidP="00E30576">
      <w:pPr>
        <w:numPr>
          <w:ilvl w:val="0"/>
          <w:numId w:val="2"/>
        </w:numPr>
      </w:pPr>
      <w:r w:rsidRPr="005C6E94">
        <w:t xml:space="preserve">Has behaviour. I.e. the business object implements functionality expected of the entity in the domain e.g. an invoice might have a method to Calculate Days </w:t>
      </w:r>
      <w:proofErr w:type="gramStart"/>
      <w:r w:rsidRPr="005C6E94">
        <w:t>Over</w:t>
      </w:r>
      <w:proofErr w:type="gramEnd"/>
      <w:r w:rsidRPr="005C6E94">
        <w:t xml:space="preserve"> Due for payment, Amount due for payment.</w:t>
      </w:r>
    </w:p>
    <w:p w:rsidR="00E30576" w:rsidRPr="005C6E94" w:rsidRDefault="00E30576" w:rsidP="00E30576">
      <w:pPr>
        <w:numPr>
          <w:ilvl w:val="0"/>
          <w:numId w:val="2"/>
        </w:numPr>
      </w:pPr>
      <w:r w:rsidRPr="005C6E94">
        <w:t>A business object has Identity. The identity of a business object is an important issue sinc</w:t>
      </w:r>
      <w:r>
        <w:t>e this provides the ability to p</w:t>
      </w:r>
      <w:r w:rsidRPr="005C6E94">
        <w:t>ersist and retrieve the business object from a Data Store. Ideally the Identity should be globally unique an</w:t>
      </w:r>
      <w:r>
        <w:t>d</w:t>
      </w:r>
      <w:r w:rsidRPr="005C6E94">
        <w:t xml:space="preserve"> immutable.</w:t>
      </w:r>
    </w:p>
    <w:p w:rsidR="00E30576" w:rsidRPr="005C6E94" w:rsidRDefault="00E30576" w:rsidP="00E30576">
      <w:pPr>
        <w:pStyle w:val="Heading4"/>
      </w:pPr>
      <w:r w:rsidRPr="005C6E94">
        <w:t>Example of a Business Object</w:t>
      </w:r>
    </w:p>
    <w:p w:rsidR="00E30576" w:rsidRPr="005C6E94" w:rsidRDefault="00E30576" w:rsidP="00E30576">
      <w:r w:rsidRPr="005C6E94">
        <w:t xml:space="preserve">Let’s take a look at how this is implemented in Habanero. We will start with a Business </w:t>
      </w:r>
      <w:r>
        <w:t>O</w:t>
      </w:r>
      <w:r w:rsidRPr="005C6E94">
        <w:t>bject</w:t>
      </w:r>
      <w:r>
        <w:t xml:space="preserve"> called Customer, and</w:t>
      </w:r>
      <w:r w:rsidRPr="005C6E94">
        <w:t xml:space="preserve"> for now the only property the customer will have </w:t>
      </w:r>
      <w:r>
        <w:t>is customer name. The customer n</w:t>
      </w:r>
      <w:r w:rsidRPr="005C6E94">
        <w:t>ame is compulsory and must have a length greater than 5 characters and less than 100. For the purposes of explaining the use and functionality of the Customer Class we will be using Unit tests developed using the NUnit Framework. The Full Code for the Customer class and the Customer Test class used are available from the book downloads Chapter 3\Example1\ Customer.sln.</w:t>
      </w:r>
    </w:p>
    <w:p w:rsidR="00E30576" w:rsidRPr="005C6E94" w:rsidRDefault="00E30576" w:rsidP="00E30576">
      <w:r w:rsidRPr="005C6E94">
        <w:t>The FireStarter Project set up in Chapter 3\Example1\Customer.fsproj.</w:t>
      </w:r>
    </w:p>
    <w:p w:rsidR="00E30576" w:rsidRPr="005C6E94" w:rsidRDefault="00E30576" w:rsidP="00E30576">
      <w:r w:rsidRPr="005C6E94">
        <w:t>All the Customer object code is generated using Firestarter and is thus generated into the Customer.Def Partial Class.</w:t>
      </w:r>
    </w:p>
    <w:p w:rsidR="00E30576" w:rsidRPr="005C6E94" w:rsidRDefault="00E30576" w:rsidP="00E30576"/>
    <w:p w:rsidR="00E30576" w:rsidRPr="005C6E94" w:rsidRDefault="00E30576" w:rsidP="00E30576">
      <w:r w:rsidRPr="005C6E94">
        <w:t>In the Customer.Def.cs you will see the following implementation. The customer inherits from the BusinessObject Class. (</w:t>
      </w:r>
      <w:proofErr w:type="gramStart"/>
      <w:r w:rsidRPr="005C6E94">
        <w:t>following</w:t>
      </w:r>
      <w:proofErr w:type="gramEnd"/>
      <w:r w:rsidRPr="005C6E94">
        <w:t xml:space="preserve"> the Layer Supertype Pattern – Fowler - </w:t>
      </w:r>
      <w:r w:rsidRPr="005C6E94">
        <w:rPr>
          <w:highlight w:val="yellow"/>
        </w:rPr>
        <w:t>xxx</w:t>
      </w:r>
      <w:r w:rsidRPr="005C6E94">
        <w:t>).</w:t>
      </w:r>
    </w:p>
    <w:p w:rsidR="00E30576" w:rsidRPr="005C6E94" w:rsidRDefault="00E30576" w:rsidP="00E30576">
      <w:pPr>
        <w:autoSpaceDE w:val="0"/>
        <w:autoSpaceDN w:val="0"/>
        <w:adjustRightInd w:val="0"/>
        <w:rPr>
          <w:rFonts w:ascii="Courier New" w:hAnsi="Courier New" w:cs="Courier New"/>
          <w:noProof/>
          <w:color w:val="2B91AF"/>
          <w:sz w:val="18"/>
          <w:szCs w:val="18"/>
          <w:highlight w:val="lightGray"/>
        </w:rPr>
      </w:pPr>
      <w:r w:rsidRPr="005C6E94">
        <w:rPr>
          <w:rFonts w:ascii="Courier New" w:hAnsi="Courier New" w:cs="Courier New"/>
          <w:noProof/>
          <w:sz w:val="18"/>
          <w:szCs w:val="18"/>
        </w:rPr>
        <w:t xml:space="preserve">    </w:t>
      </w:r>
      <w:r w:rsidRPr="005C6E94">
        <w:rPr>
          <w:rFonts w:ascii="Courier New" w:hAnsi="Courier New" w:cs="Courier New"/>
          <w:noProof/>
          <w:color w:val="0000FF"/>
          <w:sz w:val="18"/>
          <w:szCs w:val="18"/>
          <w:highlight w:val="lightGray"/>
        </w:rPr>
        <w:t>public</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partial</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class</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Customer</w:t>
      </w:r>
      <w:r w:rsidRPr="005C6E94">
        <w:rPr>
          <w:rFonts w:ascii="Courier New" w:hAnsi="Courier New" w:cs="Courier New"/>
          <w:noProof/>
          <w:sz w:val="18"/>
          <w:szCs w:val="18"/>
          <w:highlight w:val="lightGray"/>
        </w:rPr>
        <w:t xml:space="preserve"> : </w:t>
      </w:r>
      <w:r w:rsidRPr="005C6E94">
        <w:rPr>
          <w:rFonts w:ascii="Courier New" w:hAnsi="Courier New" w:cs="Courier New"/>
          <w:noProof/>
          <w:color w:val="2B91AF"/>
          <w:sz w:val="18"/>
          <w:szCs w:val="18"/>
          <w:highlight w:val="lightGray"/>
        </w:rPr>
        <w:t>BusinessObject</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color w:val="0000FF"/>
          <w:sz w:val="18"/>
          <w:szCs w:val="18"/>
          <w:highlight w:val="lightGray"/>
        </w:rPr>
        <w:t xml:space="preserve">        #region</w:t>
      </w:r>
      <w:r w:rsidRPr="005C6E94">
        <w:rPr>
          <w:rFonts w:ascii="Courier New" w:hAnsi="Courier New" w:cs="Courier New"/>
          <w:noProof/>
          <w:sz w:val="18"/>
          <w:szCs w:val="18"/>
          <w:highlight w:val="lightGray"/>
        </w:rPr>
        <w:t xml:space="preserve"> Properties</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public</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virtual</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String</w:t>
      </w:r>
      <w:r w:rsidRPr="005C6E94">
        <w:rPr>
          <w:rFonts w:ascii="Courier New" w:hAnsi="Courier New" w:cs="Courier New"/>
          <w:noProof/>
          <w:sz w:val="18"/>
          <w:szCs w:val="18"/>
          <w:highlight w:val="lightGray"/>
        </w:rPr>
        <w:t xml:space="preserve"> CustomerName</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E30576" w:rsidRPr="005C6E94" w:rsidRDefault="00E30576" w:rsidP="00E30576">
      <w:pPr>
        <w:autoSpaceDE w:val="0"/>
        <w:autoSpaceDN w:val="0"/>
        <w:adjustRightInd w:val="0"/>
        <w:rPr>
          <w:rFonts w:ascii="Courier New" w:hAnsi="Courier New" w:cs="Courier New"/>
          <w:noProof/>
          <w:color w:val="0000F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get</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return</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String</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base</w:t>
      </w:r>
      <w:r w:rsidRPr="005C6E94">
        <w:rPr>
          <w:rFonts w:ascii="Courier New" w:hAnsi="Courier New" w:cs="Courier New"/>
          <w:noProof/>
          <w:sz w:val="18"/>
          <w:szCs w:val="18"/>
          <w:highlight w:val="lightGray"/>
        </w:rPr>
        <w:t>.GetPropertyValue(</w:t>
      </w:r>
      <w:r w:rsidRPr="005C6E94">
        <w:rPr>
          <w:rFonts w:ascii="Courier New" w:hAnsi="Courier New" w:cs="Courier New"/>
          <w:noProof/>
          <w:color w:val="A31515"/>
          <w:sz w:val="18"/>
          <w:szCs w:val="18"/>
          <w:highlight w:val="lightGray"/>
        </w:rPr>
        <w:t>"CustomerName"</w:t>
      </w:r>
      <w:r w:rsidRPr="005C6E94">
        <w:rPr>
          <w:rFonts w:ascii="Courier New" w:hAnsi="Courier New" w:cs="Courier New"/>
          <w:noProof/>
          <w:sz w:val="18"/>
          <w:szCs w:val="18"/>
          <w:highlight w:val="lightGray"/>
        </w:rPr>
        <w:t>)));</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E30576" w:rsidRPr="005C6E94" w:rsidRDefault="00E30576" w:rsidP="00E30576">
      <w:pPr>
        <w:autoSpaceDE w:val="0"/>
        <w:autoSpaceDN w:val="0"/>
        <w:adjustRightInd w:val="0"/>
        <w:rPr>
          <w:rFonts w:ascii="Courier New" w:hAnsi="Courier New" w:cs="Courier New"/>
          <w:noProof/>
          <w:color w:val="0000F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set</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base</w:t>
      </w:r>
      <w:r w:rsidRPr="005C6E94">
        <w:rPr>
          <w:rFonts w:ascii="Courier New" w:hAnsi="Courier New" w:cs="Courier New"/>
          <w:noProof/>
          <w:sz w:val="18"/>
          <w:szCs w:val="18"/>
          <w:highlight w:val="lightGray"/>
        </w:rPr>
        <w:t>.SetPropertyValue(</w:t>
      </w:r>
      <w:r w:rsidRPr="005C6E94">
        <w:rPr>
          <w:rFonts w:ascii="Courier New" w:hAnsi="Courier New" w:cs="Courier New"/>
          <w:noProof/>
          <w:color w:val="A31515"/>
          <w:sz w:val="18"/>
          <w:szCs w:val="18"/>
          <w:highlight w:val="lightGray"/>
        </w:rPr>
        <w:t>"CustomerName"</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value</w:t>
      </w:r>
      <w:r w:rsidRPr="005C6E94">
        <w:rPr>
          <w:rFonts w:ascii="Courier New" w:hAnsi="Courier New" w:cs="Courier New"/>
          <w:noProof/>
          <w:sz w:val="18"/>
          <w:szCs w:val="18"/>
          <w:highlight w:val="lightGray"/>
        </w:rPr>
        <w:t>);</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public</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virtual</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Guid</w:t>
      </w:r>
      <w:r w:rsidRPr="005C6E94">
        <w:rPr>
          <w:rFonts w:ascii="Courier New" w:hAnsi="Courier New" w:cs="Courier New"/>
          <w:noProof/>
          <w:sz w:val="18"/>
          <w:szCs w:val="18"/>
          <w:highlight w:val="lightGray"/>
        </w:rPr>
        <w:t>? CustomerID</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E30576" w:rsidRPr="005C6E94" w:rsidRDefault="00E30576" w:rsidP="00E30576">
      <w:pPr>
        <w:autoSpaceDE w:val="0"/>
        <w:autoSpaceDN w:val="0"/>
        <w:adjustRightInd w:val="0"/>
        <w:rPr>
          <w:rFonts w:ascii="Courier New" w:hAnsi="Courier New" w:cs="Courier New"/>
          <w:noProof/>
          <w:color w:val="0000F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get</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return</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Guid</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base</w:t>
      </w:r>
      <w:r w:rsidRPr="005C6E94">
        <w:rPr>
          <w:rFonts w:ascii="Courier New" w:hAnsi="Courier New" w:cs="Courier New"/>
          <w:noProof/>
          <w:sz w:val="18"/>
          <w:szCs w:val="18"/>
          <w:highlight w:val="lightGray"/>
        </w:rPr>
        <w:t>.GetPropertyValue(</w:t>
      </w:r>
      <w:r w:rsidRPr="005C6E94">
        <w:rPr>
          <w:rFonts w:ascii="Courier New" w:hAnsi="Courier New" w:cs="Courier New"/>
          <w:noProof/>
          <w:color w:val="A31515"/>
          <w:sz w:val="18"/>
          <w:szCs w:val="18"/>
          <w:highlight w:val="lightGray"/>
        </w:rPr>
        <w:t>"CustomerID"</w:t>
      </w:r>
      <w:r w:rsidRPr="005C6E94">
        <w:rPr>
          <w:rFonts w:ascii="Courier New" w:hAnsi="Courier New" w:cs="Courier New"/>
          <w:noProof/>
          <w:sz w:val="18"/>
          <w:szCs w:val="18"/>
          <w:highlight w:val="lightGray"/>
        </w:rPr>
        <w:t>)));</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E30576" w:rsidRPr="005C6E94" w:rsidRDefault="00E30576" w:rsidP="00E30576">
      <w:pPr>
        <w:autoSpaceDE w:val="0"/>
        <w:autoSpaceDN w:val="0"/>
        <w:adjustRightInd w:val="0"/>
        <w:rPr>
          <w:rFonts w:ascii="Courier New" w:hAnsi="Courier New" w:cs="Courier New"/>
          <w:noProof/>
          <w:color w:val="0000F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set</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base</w:t>
      </w:r>
      <w:r w:rsidRPr="005C6E94">
        <w:rPr>
          <w:rFonts w:ascii="Courier New" w:hAnsi="Courier New" w:cs="Courier New"/>
          <w:noProof/>
          <w:sz w:val="18"/>
          <w:szCs w:val="18"/>
          <w:highlight w:val="lightGray"/>
        </w:rPr>
        <w:t>.SetPropertyValue(</w:t>
      </w:r>
      <w:r w:rsidRPr="005C6E94">
        <w:rPr>
          <w:rFonts w:ascii="Courier New" w:hAnsi="Courier New" w:cs="Courier New"/>
          <w:noProof/>
          <w:color w:val="A31515"/>
          <w:sz w:val="18"/>
          <w:szCs w:val="18"/>
          <w:highlight w:val="lightGray"/>
        </w:rPr>
        <w:t>"CustomerID"</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value</w:t>
      </w:r>
      <w:r w:rsidRPr="005C6E94">
        <w:rPr>
          <w:rFonts w:ascii="Courier New" w:hAnsi="Courier New" w:cs="Courier New"/>
          <w:noProof/>
          <w:sz w:val="18"/>
          <w:szCs w:val="18"/>
          <w:highlight w:val="lightGray"/>
        </w:rPr>
        <w:t>);</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E30576" w:rsidRPr="005C6E94" w:rsidRDefault="00E30576" w:rsidP="00E30576">
      <w:pPr>
        <w:autoSpaceDE w:val="0"/>
        <w:autoSpaceDN w:val="0"/>
        <w:adjustRightInd w:val="0"/>
        <w:rPr>
          <w:rFonts w:ascii="Courier New" w:hAnsi="Courier New" w:cs="Courier New"/>
          <w:noProof/>
          <w:color w:val="0000FF"/>
          <w:sz w:val="18"/>
          <w:szCs w:val="18"/>
          <w:highlight w:val="lightGray"/>
        </w:rPr>
      </w:pPr>
      <w:r w:rsidRPr="005C6E94">
        <w:rPr>
          <w:rFonts w:ascii="Courier New" w:hAnsi="Courier New" w:cs="Courier New"/>
          <w:noProof/>
          <w:color w:val="0000FF"/>
          <w:sz w:val="18"/>
          <w:szCs w:val="18"/>
          <w:highlight w:val="lightGray"/>
        </w:rPr>
        <w:t xml:space="preserve">        #endregion</w:t>
      </w:r>
    </w:p>
    <w:p w:rsidR="00E30576" w:rsidRPr="005C6E94" w:rsidRDefault="00E30576" w:rsidP="00E30576">
      <w:pPr>
        <w:rPr>
          <w:sz w:val="18"/>
          <w:szCs w:val="18"/>
        </w:rPr>
      </w:pPr>
      <w:r w:rsidRPr="005C6E94">
        <w:rPr>
          <w:rFonts w:ascii="Courier New" w:hAnsi="Courier New" w:cs="Courier New"/>
          <w:noProof/>
          <w:sz w:val="18"/>
          <w:szCs w:val="18"/>
          <w:highlight w:val="lightGray"/>
        </w:rPr>
        <w:t xml:space="preserve">    }</w:t>
      </w:r>
    </w:p>
    <w:p w:rsidR="00E30576" w:rsidRPr="005C6E94" w:rsidRDefault="00E30576" w:rsidP="00E30576">
      <w:r w:rsidRPr="005C6E94">
        <w:t>As you can see this class contains two properties</w:t>
      </w:r>
      <w:r>
        <w:t>:</w:t>
      </w:r>
      <w:r w:rsidRPr="005C6E94">
        <w:t xml:space="preserve"> the CustomerName and the object</w:t>
      </w:r>
      <w:r>
        <w:t>’</w:t>
      </w:r>
      <w:r w:rsidRPr="005C6E94">
        <w:t>s ID property CustomerID.</w:t>
      </w:r>
    </w:p>
    <w:p w:rsidR="00E30576" w:rsidRPr="005C6E94" w:rsidRDefault="00E30576" w:rsidP="00E30576"/>
    <w:p w:rsidR="00E30576" w:rsidRPr="005C6E94" w:rsidRDefault="00E30576" w:rsidP="00E30576">
      <w:r w:rsidRPr="005C6E94">
        <w:t>In addition to the Customer Class we have a ClassDefs.xml file. Although the application developer does not need to understand the details of this file</w:t>
      </w:r>
      <w:r>
        <w:t>,</w:t>
      </w:r>
      <w:r w:rsidRPr="005C6E94">
        <w:t xml:space="preserve"> it is important to understand that it exists and what it does. The ClassDefs.xml assists Habanero in implementing the Meta-Data Mapping Pattern (</w:t>
      </w:r>
      <w:r w:rsidRPr="00B849C3">
        <w:rPr>
          <w:highlight w:val="yellow"/>
        </w:rPr>
        <w:t>See Fowler xxx</w:t>
      </w:r>
      <w:r w:rsidRPr="005C6E94">
        <w:t>) and Meta Programming paradigm.</w:t>
      </w:r>
    </w:p>
    <w:p w:rsidR="00E30576" w:rsidRPr="005C6E94" w:rsidRDefault="00E30576" w:rsidP="00E30576">
      <w:r w:rsidRPr="005C6E94">
        <w:t xml:space="preserve">In the ClassDefs.xml file you can see the class </w:t>
      </w:r>
      <w:r>
        <w:t>C</w:t>
      </w:r>
      <w:r w:rsidRPr="005C6E94">
        <w:t>ustomer is defined with its two properties CustomerName and CustomerID. CustomerID is defined as the PrimaryKey (Object</w:t>
      </w:r>
      <w:r>
        <w:t xml:space="preserve"> </w:t>
      </w:r>
      <w:r w:rsidRPr="005C6E94">
        <w:t>ID).</w:t>
      </w:r>
    </w:p>
    <w:p w:rsidR="00E30576" w:rsidRPr="005C6E94" w:rsidRDefault="00E30576" w:rsidP="00E30576">
      <w:pPr>
        <w:autoSpaceDE w:val="0"/>
        <w:autoSpaceDN w:val="0"/>
        <w:adjustRightInd w:val="0"/>
        <w:rPr>
          <w:rFonts w:ascii="Courier New" w:hAnsi="Courier New" w:cs="Courier New"/>
          <w:noProof/>
          <w:color w:val="0000FF"/>
          <w:sz w:val="20"/>
          <w:szCs w:val="20"/>
        </w:rPr>
      </w:pPr>
      <w:r w:rsidRPr="005C6E94">
        <w:rPr>
          <w:rFonts w:ascii="Courier New" w:hAnsi="Courier New" w:cs="Courier New"/>
          <w:noProof/>
          <w:color w:val="0000FF"/>
          <w:sz w:val="20"/>
          <w:szCs w:val="20"/>
        </w:rPr>
        <w:t>&lt;</w:t>
      </w:r>
      <w:r w:rsidRPr="005C6E94">
        <w:rPr>
          <w:rFonts w:ascii="Courier New" w:hAnsi="Courier New" w:cs="Courier New"/>
          <w:noProof/>
          <w:color w:val="A31515"/>
          <w:sz w:val="20"/>
          <w:szCs w:val="20"/>
        </w:rPr>
        <w:t>classes</w:t>
      </w:r>
      <w:r w:rsidRPr="005C6E94">
        <w:rPr>
          <w:rFonts w:ascii="Courier New" w:hAnsi="Courier New" w:cs="Courier New"/>
          <w:noProof/>
          <w:color w:val="0000FF"/>
          <w:sz w:val="20"/>
          <w:szCs w:val="20"/>
        </w:rPr>
        <w:t>&gt;</w:t>
      </w:r>
    </w:p>
    <w:p w:rsidR="00E30576" w:rsidRPr="005C6E94" w:rsidRDefault="00E30576" w:rsidP="00E30576">
      <w:pPr>
        <w:autoSpaceDE w:val="0"/>
        <w:autoSpaceDN w:val="0"/>
        <w:adjustRightInd w:val="0"/>
        <w:rPr>
          <w:rFonts w:ascii="Courier New" w:hAnsi="Courier New" w:cs="Courier New"/>
          <w:noProof/>
          <w:color w:val="0000FF"/>
          <w:sz w:val="20"/>
          <w:szCs w:val="20"/>
        </w:rPr>
      </w:pPr>
      <w:r w:rsidRPr="005C6E94">
        <w:rPr>
          <w:rFonts w:ascii="Courier New" w:hAnsi="Courier New" w:cs="Courier New"/>
          <w:noProof/>
          <w:color w:val="0000FF"/>
          <w:sz w:val="20"/>
          <w:szCs w:val="20"/>
        </w:rPr>
        <w:t xml:space="preserve">  &lt;</w:t>
      </w:r>
      <w:r w:rsidRPr="005C6E94">
        <w:rPr>
          <w:rFonts w:ascii="Courier New" w:hAnsi="Courier New" w:cs="Courier New"/>
          <w:noProof/>
          <w:color w:val="A31515"/>
          <w:sz w:val="20"/>
          <w:szCs w:val="20"/>
        </w:rPr>
        <w:t>class</w:t>
      </w:r>
      <w:r w:rsidRPr="005C6E94">
        <w:rPr>
          <w:rFonts w:ascii="Courier New" w:hAnsi="Courier New" w:cs="Courier New"/>
          <w:noProof/>
          <w:color w:val="0000FF"/>
          <w:sz w:val="20"/>
          <w:szCs w:val="20"/>
        </w:rPr>
        <w:t xml:space="preserve"> </w:t>
      </w:r>
      <w:r w:rsidRPr="005C6E94">
        <w:rPr>
          <w:rFonts w:ascii="Courier New" w:hAnsi="Courier New" w:cs="Courier New"/>
          <w:noProof/>
          <w:color w:val="FF0000"/>
          <w:sz w:val="20"/>
          <w:szCs w:val="20"/>
        </w:rPr>
        <w:t>name</w:t>
      </w:r>
      <w:r w:rsidRPr="005C6E94">
        <w:rPr>
          <w:rFonts w:ascii="Courier New" w:hAnsi="Courier New" w:cs="Courier New"/>
          <w:noProof/>
          <w:color w:val="0000FF"/>
          <w:sz w:val="20"/>
          <w:szCs w:val="20"/>
        </w:rPr>
        <w:t>=</w:t>
      </w:r>
      <w:r w:rsidRPr="005C6E94">
        <w:rPr>
          <w:rFonts w:ascii="Courier New" w:hAnsi="Courier New" w:cs="Courier New"/>
          <w:noProof/>
          <w:sz w:val="20"/>
          <w:szCs w:val="20"/>
        </w:rPr>
        <w:t>"</w:t>
      </w:r>
      <w:r w:rsidRPr="005C6E94">
        <w:rPr>
          <w:rFonts w:ascii="Courier New" w:hAnsi="Courier New" w:cs="Courier New"/>
          <w:noProof/>
          <w:color w:val="0000FF"/>
          <w:sz w:val="20"/>
          <w:szCs w:val="20"/>
        </w:rPr>
        <w:t>Customer</w:t>
      </w:r>
      <w:r w:rsidRPr="005C6E94">
        <w:rPr>
          <w:rFonts w:ascii="Courier New" w:hAnsi="Courier New" w:cs="Courier New"/>
          <w:noProof/>
          <w:sz w:val="20"/>
          <w:szCs w:val="20"/>
        </w:rPr>
        <w:t>"</w:t>
      </w:r>
      <w:r w:rsidRPr="005C6E94">
        <w:rPr>
          <w:rFonts w:ascii="Courier New" w:hAnsi="Courier New" w:cs="Courier New"/>
          <w:noProof/>
          <w:color w:val="0000FF"/>
          <w:sz w:val="20"/>
          <w:szCs w:val="20"/>
        </w:rPr>
        <w:t xml:space="preserve"> </w:t>
      </w:r>
      <w:r w:rsidRPr="005C6E94">
        <w:rPr>
          <w:rFonts w:ascii="Courier New" w:hAnsi="Courier New" w:cs="Courier New"/>
          <w:noProof/>
          <w:color w:val="FF0000"/>
          <w:sz w:val="20"/>
          <w:szCs w:val="20"/>
        </w:rPr>
        <w:t>assembly</w:t>
      </w:r>
      <w:r w:rsidRPr="005C6E94">
        <w:rPr>
          <w:rFonts w:ascii="Courier New" w:hAnsi="Courier New" w:cs="Courier New"/>
          <w:noProof/>
          <w:color w:val="0000FF"/>
          <w:sz w:val="20"/>
          <w:szCs w:val="20"/>
        </w:rPr>
        <w:t>=</w:t>
      </w:r>
      <w:r w:rsidRPr="005C6E94">
        <w:rPr>
          <w:rFonts w:ascii="Courier New" w:hAnsi="Courier New" w:cs="Courier New"/>
          <w:noProof/>
          <w:sz w:val="20"/>
          <w:szCs w:val="20"/>
        </w:rPr>
        <w:t>"</w:t>
      </w:r>
      <w:r w:rsidRPr="005C6E94">
        <w:rPr>
          <w:rFonts w:ascii="Courier New" w:hAnsi="Courier New" w:cs="Courier New"/>
          <w:noProof/>
          <w:color w:val="0000FF"/>
          <w:sz w:val="20"/>
          <w:szCs w:val="20"/>
        </w:rPr>
        <w:t>Customer.BO</w:t>
      </w:r>
      <w:r w:rsidRPr="005C6E94">
        <w:rPr>
          <w:rFonts w:ascii="Courier New" w:hAnsi="Courier New" w:cs="Courier New"/>
          <w:noProof/>
          <w:sz w:val="20"/>
          <w:szCs w:val="20"/>
        </w:rPr>
        <w:t>"</w:t>
      </w:r>
      <w:r w:rsidRPr="005C6E94">
        <w:rPr>
          <w:rFonts w:ascii="Courier New" w:hAnsi="Courier New" w:cs="Courier New"/>
          <w:noProof/>
          <w:color w:val="0000FF"/>
          <w:sz w:val="20"/>
          <w:szCs w:val="20"/>
        </w:rPr>
        <w:t>&gt;</w:t>
      </w:r>
    </w:p>
    <w:p w:rsidR="00E30576" w:rsidRPr="005C6E94" w:rsidRDefault="00E30576" w:rsidP="00E30576">
      <w:pPr>
        <w:autoSpaceDE w:val="0"/>
        <w:autoSpaceDN w:val="0"/>
        <w:adjustRightInd w:val="0"/>
        <w:rPr>
          <w:rFonts w:ascii="Courier New" w:hAnsi="Courier New" w:cs="Courier New"/>
          <w:noProof/>
          <w:color w:val="0000FF"/>
          <w:sz w:val="20"/>
          <w:szCs w:val="20"/>
        </w:rPr>
      </w:pPr>
      <w:r w:rsidRPr="005C6E94">
        <w:rPr>
          <w:rFonts w:ascii="Courier New" w:hAnsi="Courier New" w:cs="Courier New"/>
          <w:noProof/>
          <w:color w:val="0000FF"/>
          <w:sz w:val="20"/>
          <w:szCs w:val="20"/>
        </w:rPr>
        <w:t xml:space="preserve">    &lt;</w:t>
      </w:r>
      <w:r w:rsidRPr="005C6E94">
        <w:rPr>
          <w:rFonts w:ascii="Courier New" w:hAnsi="Courier New" w:cs="Courier New"/>
          <w:noProof/>
          <w:color w:val="A31515"/>
          <w:sz w:val="20"/>
          <w:szCs w:val="20"/>
        </w:rPr>
        <w:t>property</w:t>
      </w:r>
      <w:r w:rsidRPr="005C6E94">
        <w:rPr>
          <w:rFonts w:ascii="Courier New" w:hAnsi="Courier New" w:cs="Courier New"/>
          <w:noProof/>
          <w:color w:val="0000FF"/>
          <w:sz w:val="20"/>
          <w:szCs w:val="20"/>
        </w:rPr>
        <w:t xml:space="preserve"> </w:t>
      </w:r>
      <w:r w:rsidRPr="005C6E94">
        <w:rPr>
          <w:rFonts w:ascii="Courier New" w:hAnsi="Courier New" w:cs="Courier New"/>
          <w:noProof/>
          <w:color w:val="FF0000"/>
          <w:sz w:val="20"/>
          <w:szCs w:val="20"/>
        </w:rPr>
        <w:t>name</w:t>
      </w:r>
      <w:r w:rsidRPr="005C6E94">
        <w:rPr>
          <w:rFonts w:ascii="Courier New" w:hAnsi="Courier New" w:cs="Courier New"/>
          <w:noProof/>
          <w:color w:val="0000FF"/>
          <w:sz w:val="20"/>
          <w:szCs w:val="20"/>
        </w:rPr>
        <w:t>=</w:t>
      </w:r>
      <w:r w:rsidRPr="005C6E94">
        <w:rPr>
          <w:rFonts w:ascii="Courier New" w:hAnsi="Courier New" w:cs="Courier New"/>
          <w:noProof/>
          <w:sz w:val="20"/>
          <w:szCs w:val="20"/>
        </w:rPr>
        <w:t>"</w:t>
      </w:r>
      <w:r w:rsidRPr="005C6E94">
        <w:rPr>
          <w:rFonts w:ascii="Courier New" w:hAnsi="Courier New" w:cs="Courier New"/>
          <w:noProof/>
          <w:color w:val="0000FF"/>
          <w:sz w:val="20"/>
          <w:szCs w:val="20"/>
        </w:rPr>
        <w:t>CustomerName</w:t>
      </w:r>
      <w:r w:rsidRPr="005C6E94">
        <w:rPr>
          <w:rFonts w:ascii="Courier New" w:hAnsi="Courier New" w:cs="Courier New"/>
          <w:noProof/>
          <w:sz w:val="20"/>
          <w:szCs w:val="20"/>
        </w:rPr>
        <w:t>"</w:t>
      </w:r>
      <w:r w:rsidRPr="005C6E94">
        <w:rPr>
          <w:rFonts w:ascii="Courier New" w:hAnsi="Courier New" w:cs="Courier New"/>
          <w:noProof/>
          <w:color w:val="0000FF"/>
          <w:sz w:val="20"/>
          <w:szCs w:val="20"/>
        </w:rPr>
        <w:t xml:space="preserve"> /&gt;</w:t>
      </w:r>
    </w:p>
    <w:p w:rsidR="00E30576" w:rsidRPr="005C6E94" w:rsidRDefault="00E30576" w:rsidP="00E30576">
      <w:pPr>
        <w:autoSpaceDE w:val="0"/>
        <w:autoSpaceDN w:val="0"/>
        <w:adjustRightInd w:val="0"/>
        <w:rPr>
          <w:rFonts w:ascii="Courier New" w:hAnsi="Courier New" w:cs="Courier New"/>
          <w:noProof/>
          <w:color w:val="0000FF"/>
          <w:sz w:val="20"/>
          <w:szCs w:val="20"/>
        </w:rPr>
      </w:pPr>
      <w:r w:rsidRPr="005C6E94">
        <w:rPr>
          <w:rFonts w:ascii="Courier New" w:hAnsi="Courier New" w:cs="Courier New"/>
          <w:noProof/>
          <w:color w:val="0000FF"/>
          <w:sz w:val="20"/>
          <w:szCs w:val="20"/>
        </w:rPr>
        <w:t xml:space="preserve">    &lt;</w:t>
      </w:r>
      <w:r w:rsidRPr="005C6E94">
        <w:rPr>
          <w:rFonts w:ascii="Courier New" w:hAnsi="Courier New" w:cs="Courier New"/>
          <w:noProof/>
          <w:color w:val="A31515"/>
          <w:sz w:val="20"/>
          <w:szCs w:val="20"/>
        </w:rPr>
        <w:t>property</w:t>
      </w:r>
      <w:r w:rsidRPr="005C6E94">
        <w:rPr>
          <w:rFonts w:ascii="Courier New" w:hAnsi="Courier New" w:cs="Courier New"/>
          <w:noProof/>
          <w:color w:val="0000FF"/>
          <w:sz w:val="20"/>
          <w:szCs w:val="20"/>
        </w:rPr>
        <w:t xml:space="preserve"> </w:t>
      </w:r>
      <w:r w:rsidRPr="005C6E94">
        <w:rPr>
          <w:rFonts w:ascii="Courier New" w:hAnsi="Courier New" w:cs="Courier New"/>
          <w:noProof/>
          <w:color w:val="FF0000"/>
          <w:sz w:val="20"/>
          <w:szCs w:val="20"/>
        </w:rPr>
        <w:t>name</w:t>
      </w:r>
      <w:r w:rsidRPr="005C6E94">
        <w:rPr>
          <w:rFonts w:ascii="Courier New" w:hAnsi="Courier New" w:cs="Courier New"/>
          <w:noProof/>
          <w:color w:val="0000FF"/>
          <w:sz w:val="20"/>
          <w:szCs w:val="20"/>
        </w:rPr>
        <w:t>=</w:t>
      </w:r>
      <w:r w:rsidRPr="005C6E94">
        <w:rPr>
          <w:rFonts w:ascii="Courier New" w:hAnsi="Courier New" w:cs="Courier New"/>
          <w:noProof/>
          <w:sz w:val="20"/>
          <w:szCs w:val="20"/>
        </w:rPr>
        <w:t>"</w:t>
      </w:r>
      <w:r w:rsidRPr="005C6E94">
        <w:rPr>
          <w:rFonts w:ascii="Courier New" w:hAnsi="Courier New" w:cs="Courier New"/>
          <w:noProof/>
          <w:color w:val="0000FF"/>
          <w:sz w:val="20"/>
          <w:szCs w:val="20"/>
        </w:rPr>
        <w:t>CustomerID</w:t>
      </w:r>
      <w:r w:rsidRPr="005C6E94">
        <w:rPr>
          <w:rFonts w:ascii="Courier New" w:hAnsi="Courier New" w:cs="Courier New"/>
          <w:noProof/>
          <w:sz w:val="20"/>
          <w:szCs w:val="20"/>
        </w:rPr>
        <w:t>"</w:t>
      </w:r>
      <w:r w:rsidRPr="005C6E94">
        <w:rPr>
          <w:rFonts w:ascii="Courier New" w:hAnsi="Courier New" w:cs="Courier New"/>
          <w:noProof/>
          <w:color w:val="0000FF"/>
          <w:sz w:val="20"/>
          <w:szCs w:val="20"/>
        </w:rPr>
        <w:t xml:space="preserve"> </w:t>
      </w:r>
      <w:r w:rsidRPr="005C6E94">
        <w:rPr>
          <w:rFonts w:ascii="Courier New" w:hAnsi="Courier New" w:cs="Courier New"/>
          <w:noProof/>
          <w:color w:val="FF0000"/>
          <w:sz w:val="20"/>
          <w:szCs w:val="20"/>
        </w:rPr>
        <w:t>type</w:t>
      </w:r>
      <w:r w:rsidRPr="005C6E94">
        <w:rPr>
          <w:rFonts w:ascii="Courier New" w:hAnsi="Courier New" w:cs="Courier New"/>
          <w:noProof/>
          <w:color w:val="0000FF"/>
          <w:sz w:val="20"/>
          <w:szCs w:val="20"/>
        </w:rPr>
        <w:t>=</w:t>
      </w:r>
      <w:r w:rsidRPr="005C6E94">
        <w:rPr>
          <w:rFonts w:ascii="Courier New" w:hAnsi="Courier New" w:cs="Courier New"/>
          <w:noProof/>
          <w:sz w:val="20"/>
          <w:szCs w:val="20"/>
        </w:rPr>
        <w:t>"</w:t>
      </w:r>
      <w:r w:rsidRPr="005C6E94">
        <w:rPr>
          <w:rFonts w:ascii="Courier New" w:hAnsi="Courier New" w:cs="Courier New"/>
          <w:noProof/>
          <w:color w:val="0000FF"/>
          <w:sz w:val="20"/>
          <w:szCs w:val="20"/>
        </w:rPr>
        <w:t>Guid</w:t>
      </w:r>
      <w:r w:rsidRPr="005C6E94">
        <w:rPr>
          <w:rFonts w:ascii="Courier New" w:hAnsi="Courier New" w:cs="Courier New"/>
          <w:noProof/>
          <w:sz w:val="20"/>
          <w:szCs w:val="20"/>
        </w:rPr>
        <w:t>"</w:t>
      </w:r>
      <w:r w:rsidRPr="005C6E94">
        <w:rPr>
          <w:rFonts w:ascii="Courier New" w:hAnsi="Courier New" w:cs="Courier New"/>
          <w:noProof/>
          <w:color w:val="0000FF"/>
          <w:sz w:val="20"/>
          <w:szCs w:val="20"/>
        </w:rPr>
        <w:t xml:space="preserve"> </w:t>
      </w:r>
      <w:r w:rsidRPr="005C6E94">
        <w:rPr>
          <w:rFonts w:ascii="Courier New" w:hAnsi="Courier New" w:cs="Courier New"/>
          <w:noProof/>
          <w:color w:val="FF0000"/>
          <w:sz w:val="20"/>
          <w:szCs w:val="20"/>
        </w:rPr>
        <w:t>readWriteRule</w:t>
      </w:r>
      <w:r w:rsidRPr="005C6E94">
        <w:rPr>
          <w:rFonts w:ascii="Courier New" w:hAnsi="Courier New" w:cs="Courier New"/>
          <w:noProof/>
          <w:color w:val="0000FF"/>
          <w:sz w:val="20"/>
          <w:szCs w:val="20"/>
        </w:rPr>
        <w:t>=</w:t>
      </w:r>
      <w:r w:rsidRPr="005C6E94">
        <w:rPr>
          <w:rFonts w:ascii="Courier New" w:hAnsi="Courier New" w:cs="Courier New"/>
          <w:noProof/>
          <w:sz w:val="20"/>
          <w:szCs w:val="20"/>
        </w:rPr>
        <w:t>"</w:t>
      </w:r>
      <w:r w:rsidRPr="005C6E94">
        <w:rPr>
          <w:rFonts w:ascii="Courier New" w:hAnsi="Courier New" w:cs="Courier New"/>
          <w:noProof/>
          <w:color w:val="0000FF"/>
          <w:sz w:val="20"/>
          <w:szCs w:val="20"/>
        </w:rPr>
        <w:t>WriteNew</w:t>
      </w:r>
      <w:r w:rsidRPr="005C6E94">
        <w:rPr>
          <w:rFonts w:ascii="Courier New" w:hAnsi="Courier New" w:cs="Courier New"/>
          <w:noProof/>
          <w:sz w:val="20"/>
          <w:szCs w:val="20"/>
        </w:rPr>
        <w:t>"</w:t>
      </w:r>
      <w:r w:rsidRPr="005C6E94">
        <w:rPr>
          <w:rFonts w:ascii="Courier New" w:hAnsi="Courier New" w:cs="Courier New"/>
          <w:noProof/>
          <w:color w:val="0000FF"/>
          <w:sz w:val="20"/>
          <w:szCs w:val="20"/>
        </w:rPr>
        <w:t xml:space="preserve"> </w:t>
      </w:r>
      <w:r w:rsidRPr="005C6E94">
        <w:rPr>
          <w:rFonts w:ascii="Courier New" w:hAnsi="Courier New" w:cs="Courier New"/>
          <w:noProof/>
          <w:color w:val="FF0000"/>
          <w:sz w:val="20"/>
          <w:szCs w:val="20"/>
        </w:rPr>
        <w:t>displayName</w:t>
      </w:r>
      <w:r w:rsidRPr="005C6E94">
        <w:rPr>
          <w:rFonts w:ascii="Courier New" w:hAnsi="Courier New" w:cs="Courier New"/>
          <w:noProof/>
          <w:color w:val="0000FF"/>
          <w:sz w:val="20"/>
          <w:szCs w:val="20"/>
        </w:rPr>
        <w:t>=</w:t>
      </w:r>
      <w:r w:rsidRPr="005C6E94">
        <w:rPr>
          <w:rFonts w:ascii="Courier New" w:hAnsi="Courier New" w:cs="Courier New"/>
          <w:noProof/>
          <w:sz w:val="20"/>
          <w:szCs w:val="20"/>
        </w:rPr>
        <w:t>"</w:t>
      </w:r>
      <w:r w:rsidRPr="005C6E94">
        <w:rPr>
          <w:rFonts w:ascii="Courier New" w:hAnsi="Courier New" w:cs="Courier New"/>
          <w:noProof/>
          <w:color w:val="0000FF"/>
          <w:sz w:val="20"/>
          <w:szCs w:val="20"/>
        </w:rPr>
        <w:t>CustomerID</w:t>
      </w:r>
      <w:r w:rsidRPr="005C6E94">
        <w:rPr>
          <w:rFonts w:ascii="Courier New" w:hAnsi="Courier New" w:cs="Courier New"/>
          <w:noProof/>
          <w:sz w:val="20"/>
          <w:szCs w:val="20"/>
        </w:rPr>
        <w:t>"</w:t>
      </w:r>
      <w:r w:rsidRPr="005C6E94">
        <w:rPr>
          <w:rFonts w:ascii="Courier New" w:hAnsi="Courier New" w:cs="Courier New"/>
          <w:noProof/>
          <w:color w:val="0000FF"/>
          <w:sz w:val="20"/>
          <w:szCs w:val="20"/>
        </w:rPr>
        <w:t xml:space="preserve"> /&gt;</w:t>
      </w:r>
    </w:p>
    <w:p w:rsidR="00E30576" w:rsidRPr="005C6E94" w:rsidRDefault="00E30576" w:rsidP="00E30576">
      <w:pPr>
        <w:autoSpaceDE w:val="0"/>
        <w:autoSpaceDN w:val="0"/>
        <w:adjustRightInd w:val="0"/>
        <w:rPr>
          <w:rFonts w:ascii="Courier New" w:hAnsi="Courier New" w:cs="Courier New"/>
          <w:noProof/>
          <w:color w:val="0000FF"/>
          <w:sz w:val="20"/>
          <w:szCs w:val="20"/>
        </w:rPr>
      </w:pPr>
      <w:r w:rsidRPr="005C6E94">
        <w:rPr>
          <w:rFonts w:ascii="Courier New" w:hAnsi="Courier New" w:cs="Courier New"/>
          <w:noProof/>
          <w:color w:val="0000FF"/>
          <w:sz w:val="20"/>
          <w:szCs w:val="20"/>
        </w:rPr>
        <w:t xml:space="preserve">    &lt;</w:t>
      </w:r>
      <w:r w:rsidRPr="005C6E94">
        <w:rPr>
          <w:rFonts w:ascii="Courier New" w:hAnsi="Courier New" w:cs="Courier New"/>
          <w:noProof/>
          <w:color w:val="A31515"/>
          <w:sz w:val="20"/>
          <w:szCs w:val="20"/>
        </w:rPr>
        <w:t>primaryKey</w:t>
      </w:r>
      <w:r w:rsidRPr="005C6E94">
        <w:rPr>
          <w:rFonts w:ascii="Courier New" w:hAnsi="Courier New" w:cs="Courier New"/>
          <w:noProof/>
          <w:color w:val="0000FF"/>
          <w:sz w:val="20"/>
          <w:szCs w:val="20"/>
        </w:rPr>
        <w:t>&gt;</w:t>
      </w:r>
    </w:p>
    <w:p w:rsidR="00E30576" w:rsidRPr="005C6E94" w:rsidRDefault="00E30576" w:rsidP="00E30576">
      <w:pPr>
        <w:autoSpaceDE w:val="0"/>
        <w:autoSpaceDN w:val="0"/>
        <w:adjustRightInd w:val="0"/>
        <w:rPr>
          <w:rFonts w:ascii="Courier New" w:hAnsi="Courier New" w:cs="Courier New"/>
          <w:noProof/>
          <w:color w:val="0000FF"/>
          <w:sz w:val="20"/>
          <w:szCs w:val="20"/>
        </w:rPr>
      </w:pPr>
      <w:r w:rsidRPr="005C6E94">
        <w:rPr>
          <w:rFonts w:ascii="Courier New" w:hAnsi="Courier New" w:cs="Courier New"/>
          <w:noProof/>
          <w:color w:val="0000FF"/>
          <w:sz w:val="20"/>
          <w:szCs w:val="20"/>
        </w:rPr>
        <w:t xml:space="preserve">      &lt;</w:t>
      </w:r>
      <w:r w:rsidRPr="005C6E94">
        <w:rPr>
          <w:rFonts w:ascii="Courier New" w:hAnsi="Courier New" w:cs="Courier New"/>
          <w:noProof/>
          <w:color w:val="A31515"/>
          <w:sz w:val="20"/>
          <w:szCs w:val="20"/>
        </w:rPr>
        <w:t>prop</w:t>
      </w:r>
      <w:r w:rsidRPr="005C6E94">
        <w:rPr>
          <w:rFonts w:ascii="Courier New" w:hAnsi="Courier New" w:cs="Courier New"/>
          <w:noProof/>
          <w:color w:val="0000FF"/>
          <w:sz w:val="20"/>
          <w:szCs w:val="20"/>
        </w:rPr>
        <w:t xml:space="preserve"> </w:t>
      </w:r>
      <w:r w:rsidRPr="005C6E94">
        <w:rPr>
          <w:rFonts w:ascii="Courier New" w:hAnsi="Courier New" w:cs="Courier New"/>
          <w:noProof/>
          <w:color w:val="FF0000"/>
          <w:sz w:val="20"/>
          <w:szCs w:val="20"/>
        </w:rPr>
        <w:t>name</w:t>
      </w:r>
      <w:r w:rsidRPr="005C6E94">
        <w:rPr>
          <w:rFonts w:ascii="Courier New" w:hAnsi="Courier New" w:cs="Courier New"/>
          <w:noProof/>
          <w:color w:val="0000FF"/>
          <w:sz w:val="20"/>
          <w:szCs w:val="20"/>
        </w:rPr>
        <w:t>=</w:t>
      </w:r>
      <w:r w:rsidRPr="005C6E94">
        <w:rPr>
          <w:rFonts w:ascii="Courier New" w:hAnsi="Courier New" w:cs="Courier New"/>
          <w:noProof/>
          <w:sz w:val="20"/>
          <w:szCs w:val="20"/>
        </w:rPr>
        <w:t>"</w:t>
      </w:r>
      <w:r w:rsidRPr="005C6E94">
        <w:rPr>
          <w:rFonts w:ascii="Courier New" w:hAnsi="Courier New" w:cs="Courier New"/>
          <w:noProof/>
          <w:color w:val="0000FF"/>
          <w:sz w:val="20"/>
          <w:szCs w:val="20"/>
        </w:rPr>
        <w:t>CustomerID</w:t>
      </w:r>
      <w:r w:rsidRPr="005C6E94">
        <w:rPr>
          <w:rFonts w:ascii="Courier New" w:hAnsi="Courier New" w:cs="Courier New"/>
          <w:noProof/>
          <w:sz w:val="20"/>
          <w:szCs w:val="20"/>
        </w:rPr>
        <w:t>"</w:t>
      </w:r>
      <w:r w:rsidRPr="005C6E94">
        <w:rPr>
          <w:rFonts w:ascii="Courier New" w:hAnsi="Courier New" w:cs="Courier New"/>
          <w:noProof/>
          <w:color w:val="0000FF"/>
          <w:sz w:val="20"/>
          <w:szCs w:val="20"/>
        </w:rPr>
        <w:t xml:space="preserve"> /&gt;</w:t>
      </w:r>
    </w:p>
    <w:p w:rsidR="00E30576" w:rsidRPr="005C6E94" w:rsidRDefault="00E30576" w:rsidP="00E30576">
      <w:pPr>
        <w:autoSpaceDE w:val="0"/>
        <w:autoSpaceDN w:val="0"/>
        <w:adjustRightInd w:val="0"/>
        <w:rPr>
          <w:rFonts w:ascii="Courier New" w:hAnsi="Courier New" w:cs="Courier New"/>
          <w:noProof/>
          <w:color w:val="0000FF"/>
          <w:sz w:val="20"/>
          <w:szCs w:val="20"/>
        </w:rPr>
      </w:pPr>
      <w:r w:rsidRPr="005C6E94">
        <w:rPr>
          <w:rFonts w:ascii="Courier New" w:hAnsi="Courier New" w:cs="Courier New"/>
          <w:noProof/>
          <w:color w:val="0000FF"/>
          <w:sz w:val="20"/>
          <w:szCs w:val="20"/>
        </w:rPr>
        <w:t xml:space="preserve">    &lt;/</w:t>
      </w:r>
      <w:r w:rsidRPr="005C6E94">
        <w:rPr>
          <w:rFonts w:ascii="Courier New" w:hAnsi="Courier New" w:cs="Courier New"/>
          <w:noProof/>
          <w:color w:val="A31515"/>
          <w:sz w:val="20"/>
          <w:szCs w:val="20"/>
        </w:rPr>
        <w:t>primaryKey</w:t>
      </w:r>
      <w:r w:rsidRPr="005C6E94">
        <w:rPr>
          <w:rFonts w:ascii="Courier New" w:hAnsi="Courier New" w:cs="Courier New"/>
          <w:noProof/>
          <w:color w:val="0000FF"/>
          <w:sz w:val="20"/>
          <w:szCs w:val="20"/>
        </w:rPr>
        <w:t>&gt;</w:t>
      </w:r>
    </w:p>
    <w:p w:rsidR="00E30576" w:rsidRPr="005C6E94" w:rsidRDefault="00E30576" w:rsidP="00E30576">
      <w:pPr>
        <w:autoSpaceDE w:val="0"/>
        <w:autoSpaceDN w:val="0"/>
        <w:adjustRightInd w:val="0"/>
        <w:rPr>
          <w:rFonts w:ascii="Courier New" w:hAnsi="Courier New" w:cs="Courier New"/>
          <w:noProof/>
          <w:color w:val="0000FF"/>
          <w:sz w:val="20"/>
          <w:szCs w:val="20"/>
        </w:rPr>
      </w:pPr>
      <w:r w:rsidRPr="005C6E94">
        <w:rPr>
          <w:rFonts w:ascii="Courier New" w:hAnsi="Courier New" w:cs="Courier New"/>
          <w:noProof/>
          <w:color w:val="0000FF"/>
          <w:sz w:val="20"/>
          <w:szCs w:val="20"/>
        </w:rPr>
        <w:t xml:space="preserve">  &lt;/</w:t>
      </w:r>
      <w:r w:rsidRPr="005C6E94">
        <w:rPr>
          <w:rFonts w:ascii="Courier New" w:hAnsi="Courier New" w:cs="Courier New"/>
          <w:noProof/>
          <w:color w:val="A31515"/>
          <w:sz w:val="20"/>
          <w:szCs w:val="20"/>
        </w:rPr>
        <w:t>class</w:t>
      </w:r>
      <w:r w:rsidRPr="005C6E94">
        <w:rPr>
          <w:rFonts w:ascii="Courier New" w:hAnsi="Courier New" w:cs="Courier New"/>
          <w:noProof/>
          <w:color w:val="0000FF"/>
          <w:sz w:val="20"/>
          <w:szCs w:val="20"/>
        </w:rPr>
        <w:t>&gt;</w:t>
      </w:r>
    </w:p>
    <w:p w:rsidR="00E30576" w:rsidRPr="005C6E94" w:rsidRDefault="00E30576" w:rsidP="00E30576">
      <w:pPr>
        <w:rPr>
          <w:rFonts w:ascii="Courier New" w:hAnsi="Courier New" w:cs="Courier New"/>
          <w:noProof/>
          <w:color w:val="0000FF"/>
          <w:sz w:val="20"/>
          <w:szCs w:val="20"/>
        </w:rPr>
      </w:pPr>
      <w:r w:rsidRPr="005C6E94">
        <w:rPr>
          <w:rFonts w:ascii="Courier New" w:hAnsi="Courier New" w:cs="Courier New"/>
          <w:noProof/>
          <w:color w:val="0000FF"/>
          <w:sz w:val="20"/>
          <w:szCs w:val="20"/>
        </w:rPr>
        <w:t>&lt;/</w:t>
      </w:r>
      <w:r w:rsidRPr="005C6E94">
        <w:rPr>
          <w:rFonts w:ascii="Courier New" w:hAnsi="Courier New" w:cs="Courier New"/>
          <w:noProof/>
          <w:color w:val="A31515"/>
          <w:sz w:val="20"/>
          <w:szCs w:val="20"/>
        </w:rPr>
        <w:t>classes</w:t>
      </w:r>
      <w:r w:rsidRPr="005C6E94">
        <w:rPr>
          <w:rFonts w:ascii="Courier New" w:hAnsi="Courier New" w:cs="Courier New"/>
          <w:noProof/>
          <w:color w:val="0000FF"/>
          <w:sz w:val="20"/>
          <w:szCs w:val="20"/>
        </w:rPr>
        <w:t>&gt;</w:t>
      </w:r>
    </w:p>
    <w:p w:rsidR="00E30576" w:rsidRPr="005C6E94" w:rsidRDefault="00E30576" w:rsidP="00E30576">
      <w:pPr>
        <w:pStyle w:val="Heading4"/>
      </w:pPr>
      <w:r w:rsidRPr="005C6E94">
        <w:t>Using the Customer Business Object</w:t>
      </w:r>
    </w:p>
    <w:p w:rsidR="00E30576" w:rsidRPr="005C6E94" w:rsidRDefault="00E30576" w:rsidP="00E30576">
      <w:r w:rsidRPr="005C6E94">
        <w:t xml:space="preserve">From here we are going to show the basics of how to use a Customer Business Object and what functionality and capability this provides to the application developer. Most of this functionality will be demonstrated using the appropriate unit tests in </w:t>
      </w:r>
      <w:r w:rsidRPr="005C6E94">
        <w:rPr>
          <w:rFonts w:ascii="Courier New" w:hAnsi="Courier New" w:cs="Courier New"/>
          <w:noProof/>
          <w:color w:val="2B91AF"/>
          <w:sz w:val="20"/>
          <w:szCs w:val="20"/>
        </w:rPr>
        <w:t>TestCreateCustomer</w:t>
      </w:r>
      <w:r w:rsidRPr="005C6E94">
        <w:t>.</w:t>
      </w:r>
    </w:p>
    <w:p w:rsidR="00E30576" w:rsidRPr="005C6E94" w:rsidRDefault="00E30576" w:rsidP="00E30576">
      <w:pPr>
        <w:pStyle w:val="Heading5"/>
      </w:pPr>
      <w:r w:rsidRPr="005C6E94">
        <w:t>Creating a new Customer</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rPr>
        <w:t xml:space="preserve">        </w:t>
      </w:r>
      <w:r w:rsidRPr="005C6E94">
        <w:rPr>
          <w:rFonts w:ascii="Courier New" w:hAnsi="Courier New" w:cs="Courier New"/>
          <w:noProof/>
          <w:sz w:val="18"/>
          <w:szCs w:val="18"/>
          <w:highlight w:val="lightGray"/>
        </w:rPr>
        <w:t>[Test]</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public</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void</w:t>
      </w:r>
      <w:r w:rsidRPr="005C6E94">
        <w:rPr>
          <w:rFonts w:ascii="Courier New" w:hAnsi="Courier New" w:cs="Courier New"/>
          <w:noProof/>
          <w:sz w:val="18"/>
          <w:szCs w:val="18"/>
          <w:highlight w:val="lightGray"/>
        </w:rPr>
        <w:t xml:space="preserve"> TestCreateNewCustomer_NoPropertyRules()</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E30576" w:rsidRPr="005C6E94" w:rsidRDefault="00E30576" w:rsidP="00E30576">
      <w:pPr>
        <w:autoSpaceDE w:val="0"/>
        <w:autoSpaceDN w:val="0"/>
        <w:adjustRightInd w:val="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//---------------Set up test pack-------------------</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E30576" w:rsidRPr="005C6E94" w:rsidRDefault="00E30576" w:rsidP="00E30576">
      <w:pPr>
        <w:autoSpaceDE w:val="0"/>
        <w:autoSpaceDN w:val="0"/>
        <w:adjustRightInd w:val="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//---------------Assert Precondition----------------</w:t>
      </w:r>
    </w:p>
    <w:p w:rsidR="00E30576" w:rsidRPr="005C6E94" w:rsidRDefault="00E30576" w:rsidP="00E30576">
      <w:pPr>
        <w:autoSpaceDE w:val="0"/>
        <w:autoSpaceDN w:val="0"/>
        <w:adjustRightInd w:val="0"/>
        <w:rPr>
          <w:rFonts w:ascii="Courier New" w:hAnsi="Courier New" w:cs="Courier New"/>
          <w:noProof/>
          <w:color w:val="008000"/>
          <w:sz w:val="18"/>
          <w:szCs w:val="18"/>
          <w:highlight w:val="lightGray"/>
        </w:rPr>
      </w:pPr>
    </w:p>
    <w:p w:rsidR="00E30576" w:rsidRPr="005C6E94" w:rsidRDefault="00E30576" w:rsidP="00E30576">
      <w:pPr>
        <w:autoSpaceDE w:val="0"/>
        <w:autoSpaceDN w:val="0"/>
        <w:adjustRightInd w:val="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//---------------Execute Test ----------------------</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Customer</w:t>
      </w:r>
      <w:r w:rsidRPr="005C6E94">
        <w:rPr>
          <w:rFonts w:ascii="Courier New" w:hAnsi="Courier New" w:cs="Courier New"/>
          <w:noProof/>
          <w:sz w:val="18"/>
          <w:szCs w:val="18"/>
          <w:highlight w:val="lightGray"/>
        </w:rPr>
        <w:t xml:space="preserve"> customer = </w:t>
      </w:r>
      <w:r w:rsidRPr="005C6E94">
        <w:rPr>
          <w:rFonts w:ascii="Courier New" w:hAnsi="Courier New" w:cs="Courier New"/>
          <w:noProof/>
          <w:color w:val="0000FF"/>
          <w:sz w:val="18"/>
          <w:szCs w:val="18"/>
          <w:highlight w:val="lightGray"/>
        </w:rPr>
        <w:t>new</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Customer</w:t>
      </w:r>
      <w:r w:rsidRPr="005C6E94">
        <w:rPr>
          <w:rFonts w:ascii="Courier New" w:hAnsi="Courier New" w:cs="Courier New"/>
          <w:noProof/>
          <w:sz w:val="18"/>
          <w:szCs w:val="18"/>
          <w:highlight w:val="lightGray"/>
        </w:rPr>
        <w:t>();</w:t>
      </w:r>
    </w:p>
    <w:p w:rsidR="00E30576" w:rsidRPr="005C6E94" w:rsidRDefault="00E30576" w:rsidP="00E30576">
      <w:pPr>
        <w:autoSpaceDE w:val="0"/>
        <w:autoSpaceDN w:val="0"/>
        <w:adjustRightInd w:val="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//---------------Test Result -----------------------</w:t>
      </w:r>
    </w:p>
    <w:p w:rsidR="00E30576" w:rsidRPr="005C6E94" w:rsidRDefault="00E30576" w:rsidP="00E30576">
      <w:pPr>
        <w:autoSpaceDE w:val="0"/>
        <w:autoSpaceDN w:val="0"/>
        <w:adjustRightInd w:val="0"/>
        <w:rPr>
          <w:rFonts w:ascii="Courier New" w:hAnsi="Courier New" w:cs="Courier New"/>
          <w:i/>
          <w:noProof/>
          <w:sz w:val="18"/>
          <w:szCs w:val="18"/>
          <w:highlight w:val="lightGray"/>
        </w:rPr>
      </w:pPr>
      <w:r w:rsidRPr="005C6E94">
        <w:rPr>
          <w:rFonts w:ascii="Courier New" w:hAnsi="Courier New" w:cs="Courier New"/>
          <w:i/>
          <w:noProof/>
          <w:sz w:val="18"/>
          <w:szCs w:val="18"/>
        </w:rPr>
        <w:t xml:space="preserve">            </w:t>
      </w:r>
      <w:r w:rsidRPr="005C6E94">
        <w:rPr>
          <w:rFonts w:ascii="Courier New" w:hAnsi="Courier New" w:cs="Courier New"/>
          <w:i/>
          <w:noProof/>
          <w:color w:val="2B91AF"/>
          <w:sz w:val="18"/>
          <w:szCs w:val="18"/>
          <w:highlight w:val="lightGray"/>
        </w:rPr>
        <w:t>Assert</w:t>
      </w:r>
      <w:r w:rsidRPr="005C6E94">
        <w:rPr>
          <w:rFonts w:ascii="Courier New" w:hAnsi="Courier New" w:cs="Courier New"/>
          <w:i/>
          <w:noProof/>
          <w:sz w:val="18"/>
          <w:szCs w:val="18"/>
          <w:highlight w:val="lightGray"/>
        </w:rPr>
        <w:t>.IsTrue(customer.Status.IsNew);</w:t>
      </w:r>
    </w:p>
    <w:p w:rsidR="00E30576" w:rsidRPr="005C6E94" w:rsidRDefault="00E30576" w:rsidP="00E30576">
      <w:pPr>
        <w:autoSpaceDE w:val="0"/>
        <w:autoSpaceDN w:val="0"/>
        <w:adjustRightInd w:val="0"/>
        <w:rPr>
          <w:rFonts w:ascii="Courier New" w:hAnsi="Courier New" w:cs="Courier New"/>
          <w:noProof/>
          <w:sz w:val="18"/>
          <w:szCs w:val="18"/>
        </w:rPr>
      </w:pPr>
      <w:r w:rsidRPr="005C6E94">
        <w:rPr>
          <w:rFonts w:ascii="Courier New" w:hAnsi="Courier New" w:cs="Courier New"/>
          <w:i/>
          <w:noProof/>
          <w:sz w:val="18"/>
          <w:szCs w:val="18"/>
          <w:highlight w:val="lightGray"/>
        </w:rPr>
        <w:t xml:space="preserve">            </w:t>
      </w:r>
      <w:r w:rsidRPr="005C6E94">
        <w:rPr>
          <w:rFonts w:ascii="Courier New" w:hAnsi="Courier New" w:cs="Courier New"/>
          <w:i/>
          <w:noProof/>
          <w:color w:val="2B91AF"/>
          <w:sz w:val="18"/>
          <w:szCs w:val="18"/>
          <w:highlight w:val="lightGray"/>
        </w:rPr>
        <w:t>Assert</w:t>
      </w:r>
      <w:r w:rsidRPr="005C6E94">
        <w:rPr>
          <w:rFonts w:ascii="Courier New" w:hAnsi="Courier New" w:cs="Courier New"/>
          <w:i/>
          <w:noProof/>
          <w:sz w:val="18"/>
          <w:szCs w:val="18"/>
          <w:highlight w:val="lightGray"/>
        </w:rPr>
        <w:t>.IsNotNull(customer.CustomerID);</w:t>
      </w:r>
    </w:p>
    <w:p w:rsidR="00E30576" w:rsidRPr="005C6E94" w:rsidRDefault="00E30576" w:rsidP="00E30576">
      <w:pPr>
        <w:autoSpaceDE w:val="0"/>
        <w:autoSpaceDN w:val="0"/>
        <w:adjustRightInd w:val="0"/>
        <w:rPr>
          <w:rFonts w:ascii="Courier New" w:hAnsi="Courier New" w:cs="Courier New"/>
          <w:noProof/>
          <w:sz w:val="18"/>
          <w:szCs w:val="18"/>
          <w:highlight w:val="lightGray"/>
        </w:rPr>
      </w:pP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.IsFalse(customer.Status.IsDeleted);</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.IsFalse(customer.Status.IsDirty);</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.IsFalse(customer.Status.IsEditing);</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.IsTrue(customer.Status.IsValid());</w:t>
      </w:r>
    </w:p>
    <w:p w:rsidR="00E30576" w:rsidRPr="005C6E94" w:rsidRDefault="00E30576" w:rsidP="00E30576">
      <w:pPr>
        <w:rPr>
          <w:sz w:val="18"/>
          <w:szCs w:val="18"/>
        </w:rPr>
      </w:pPr>
      <w:r w:rsidRPr="005C6E94">
        <w:rPr>
          <w:rFonts w:ascii="Courier New" w:hAnsi="Courier New" w:cs="Courier New"/>
          <w:noProof/>
          <w:sz w:val="18"/>
          <w:szCs w:val="18"/>
          <w:highlight w:val="lightGray"/>
        </w:rPr>
        <w:t xml:space="preserve">        }</w:t>
      </w:r>
    </w:p>
    <w:p w:rsidR="00E30576" w:rsidRPr="005C6E94" w:rsidRDefault="00E30576" w:rsidP="00E30576">
      <w:r w:rsidRPr="005C6E94">
        <w:t>From the above you can see that a new Business Object Customer is created with a status IsNew</w:t>
      </w:r>
      <w:r>
        <w:t xml:space="preserve">. </w:t>
      </w:r>
      <w:r w:rsidRPr="005C6E94">
        <w:t xml:space="preserve"> Habanero has also already created an object </w:t>
      </w:r>
      <w:r>
        <w:t>ID</w:t>
      </w:r>
      <w:r w:rsidRPr="005C6E94">
        <w:t xml:space="preserve"> for the Customer. The business object has not yet been edited and it’s IsDirty and IsEditing Status is therefore false. No rules have yet been set up for the Customer Business Object</w:t>
      </w:r>
      <w:r>
        <w:t xml:space="preserve"> –</w:t>
      </w:r>
      <w:r w:rsidRPr="005C6E94">
        <w:t xml:space="preserve"> it</w:t>
      </w:r>
      <w:r>
        <w:t>s</w:t>
      </w:r>
      <w:r w:rsidRPr="005C6E94">
        <w:t xml:space="preserve"> IsValid</w:t>
      </w:r>
      <w:r>
        <w:t xml:space="preserve"> property</w:t>
      </w:r>
      <w:r w:rsidRPr="005C6E94">
        <w:t xml:space="preserve"> is therefore true.</w:t>
      </w:r>
    </w:p>
    <w:p w:rsidR="00E30576" w:rsidRPr="005C6E94" w:rsidRDefault="00E30576" w:rsidP="00E30576">
      <w:pPr>
        <w:pStyle w:val="Heading5"/>
      </w:pPr>
      <w:r w:rsidRPr="005C6E94">
        <w:t>Creating a new Customer with CustomerName Compulsory</w:t>
      </w:r>
    </w:p>
    <w:p w:rsidR="00E30576" w:rsidRPr="005C6E94" w:rsidRDefault="00E30576" w:rsidP="00E30576">
      <w:r w:rsidRPr="005C6E94">
        <w:t xml:space="preserve">The Business rule that the customer name is compulsory is set in FireStarter along with the minimum (5 characters) and maximum length (100 characters) of the CustomerName. </w:t>
      </w:r>
    </w:p>
    <w:p w:rsidR="00E30576" w:rsidRPr="005C6E94" w:rsidRDefault="00E30576" w:rsidP="00E30576">
      <w:r>
        <w:rPr>
          <w:noProof/>
          <w:lang w:val="en-GB" w:eastAsia="en-GB"/>
        </w:rPr>
        <w:drawing>
          <wp:inline distT="0" distB="0" distL="0" distR="0">
            <wp:extent cx="5486400" cy="39814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6400" cy="3981450"/>
                    </a:xfrm>
                    <a:prstGeom prst="rect">
                      <a:avLst/>
                    </a:prstGeom>
                    <a:noFill/>
                    <a:ln w="9525">
                      <a:noFill/>
                      <a:miter lim="800000"/>
                      <a:headEnd/>
                      <a:tailEnd/>
                    </a:ln>
                  </pic:spPr>
                </pic:pic>
              </a:graphicData>
            </a:graphic>
          </wp:inline>
        </w:drawing>
      </w:r>
    </w:p>
    <w:p w:rsidR="00E30576" w:rsidRPr="005C6E94" w:rsidRDefault="00E30576" w:rsidP="00E30576"/>
    <w:p w:rsidR="00E30576" w:rsidRPr="005C6E94" w:rsidRDefault="00E30576" w:rsidP="00E30576">
      <w:r w:rsidRPr="005C6E94">
        <w:t>This does not in any way change the Customer.Def.cs but instead changes the metadata rules set up in the ClassDef.xml</w:t>
      </w:r>
      <w:r>
        <w:t>.</w:t>
      </w:r>
      <w:r w:rsidRPr="005C6E94">
        <w:t xml:space="preserve"> </w:t>
      </w:r>
    </w:p>
    <w:p w:rsidR="00E30576" w:rsidRPr="005C6E94" w:rsidRDefault="00E30576" w:rsidP="00E30576">
      <w:r w:rsidRPr="005C6E94">
        <w:t>The Customer name property definition is modified to be</w:t>
      </w:r>
      <w:r>
        <w:t>:</w:t>
      </w:r>
      <w:r w:rsidRPr="005C6E94">
        <w:t xml:space="preserve"> </w:t>
      </w:r>
    </w:p>
    <w:p w:rsidR="00E30576" w:rsidRPr="005C6E94" w:rsidRDefault="00E30576" w:rsidP="00E30576">
      <w:pPr>
        <w:autoSpaceDE w:val="0"/>
        <w:autoSpaceDN w:val="0"/>
        <w:adjustRightInd w:val="0"/>
        <w:rPr>
          <w:rFonts w:ascii="Courier New" w:hAnsi="Courier New" w:cs="Courier New"/>
          <w:noProof/>
          <w:color w:val="0000FF"/>
          <w:sz w:val="20"/>
          <w:szCs w:val="20"/>
        </w:rPr>
      </w:pPr>
      <w:r w:rsidRPr="005C6E94">
        <w:rPr>
          <w:rFonts w:ascii="Courier New" w:hAnsi="Courier New" w:cs="Courier New"/>
          <w:noProof/>
          <w:color w:val="0000FF"/>
          <w:sz w:val="20"/>
          <w:szCs w:val="20"/>
        </w:rPr>
        <w:t xml:space="preserve">    &lt;</w:t>
      </w:r>
      <w:r w:rsidRPr="005C6E94">
        <w:rPr>
          <w:rFonts w:ascii="Courier New" w:hAnsi="Courier New" w:cs="Courier New"/>
          <w:noProof/>
          <w:color w:val="A31515"/>
          <w:sz w:val="20"/>
          <w:szCs w:val="20"/>
        </w:rPr>
        <w:t>property</w:t>
      </w:r>
      <w:r w:rsidRPr="005C6E94">
        <w:rPr>
          <w:rFonts w:ascii="Courier New" w:hAnsi="Courier New" w:cs="Courier New"/>
          <w:noProof/>
          <w:color w:val="0000FF"/>
          <w:sz w:val="20"/>
          <w:szCs w:val="20"/>
        </w:rPr>
        <w:t xml:space="preserve"> </w:t>
      </w:r>
      <w:r w:rsidRPr="005C6E94">
        <w:rPr>
          <w:rFonts w:ascii="Courier New" w:hAnsi="Courier New" w:cs="Courier New"/>
          <w:noProof/>
          <w:color w:val="FF0000"/>
          <w:sz w:val="20"/>
          <w:szCs w:val="20"/>
        </w:rPr>
        <w:t>name</w:t>
      </w:r>
      <w:r w:rsidRPr="005C6E94">
        <w:rPr>
          <w:rFonts w:ascii="Courier New" w:hAnsi="Courier New" w:cs="Courier New"/>
          <w:noProof/>
          <w:color w:val="0000FF"/>
          <w:sz w:val="20"/>
          <w:szCs w:val="20"/>
        </w:rPr>
        <w:t>=</w:t>
      </w:r>
      <w:r w:rsidRPr="005C6E94">
        <w:rPr>
          <w:rFonts w:ascii="Courier New" w:hAnsi="Courier New" w:cs="Courier New"/>
          <w:noProof/>
          <w:sz w:val="20"/>
          <w:szCs w:val="20"/>
        </w:rPr>
        <w:t>"</w:t>
      </w:r>
      <w:r w:rsidRPr="005C6E94">
        <w:rPr>
          <w:rFonts w:ascii="Courier New" w:hAnsi="Courier New" w:cs="Courier New"/>
          <w:noProof/>
          <w:color w:val="0000FF"/>
          <w:sz w:val="20"/>
          <w:szCs w:val="20"/>
        </w:rPr>
        <w:t>CustomerName</w:t>
      </w:r>
      <w:r w:rsidRPr="005C6E94">
        <w:rPr>
          <w:rFonts w:ascii="Courier New" w:hAnsi="Courier New" w:cs="Courier New"/>
          <w:noProof/>
          <w:sz w:val="20"/>
          <w:szCs w:val="20"/>
        </w:rPr>
        <w:t>"</w:t>
      </w:r>
      <w:r w:rsidRPr="005C6E94">
        <w:rPr>
          <w:rFonts w:ascii="Courier New" w:hAnsi="Courier New" w:cs="Courier New"/>
          <w:noProof/>
          <w:color w:val="0000FF"/>
          <w:sz w:val="20"/>
          <w:szCs w:val="20"/>
        </w:rPr>
        <w:t xml:space="preserve"> </w:t>
      </w:r>
      <w:r w:rsidRPr="005C6E94">
        <w:rPr>
          <w:rFonts w:ascii="Courier New" w:hAnsi="Courier New" w:cs="Courier New"/>
          <w:noProof/>
          <w:color w:val="FF0000"/>
          <w:sz w:val="20"/>
          <w:szCs w:val="20"/>
        </w:rPr>
        <w:t>compulsory</w:t>
      </w:r>
      <w:r w:rsidRPr="005C6E94">
        <w:rPr>
          <w:rFonts w:ascii="Courier New" w:hAnsi="Courier New" w:cs="Courier New"/>
          <w:noProof/>
          <w:color w:val="0000FF"/>
          <w:sz w:val="20"/>
          <w:szCs w:val="20"/>
        </w:rPr>
        <w:t>=</w:t>
      </w:r>
      <w:r w:rsidRPr="005C6E94">
        <w:rPr>
          <w:rFonts w:ascii="Courier New" w:hAnsi="Courier New" w:cs="Courier New"/>
          <w:noProof/>
          <w:sz w:val="20"/>
          <w:szCs w:val="20"/>
        </w:rPr>
        <w:t>"</w:t>
      </w:r>
      <w:r w:rsidRPr="005C6E94">
        <w:rPr>
          <w:rFonts w:ascii="Courier New" w:hAnsi="Courier New" w:cs="Courier New"/>
          <w:noProof/>
          <w:color w:val="0000FF"/>
          <w:sz w:val="20"/>
          <w:szCs w:val="20"/>
        </w:rPr>
        <w:t>true</w:t>
      </w:r>
      <w:r w:rsidRPr="005C6E94">
        <w:rPr>
          <w:rFonts w:ascii="Courier New" w:hAnsi="Courier New" w:cs="Courier New"/>
          <w:noProof/>
          <w:sz w:val="20"/>
          <w:szCs w:val="20"/>
        </w:rPr>
        <w:t>"</w:t>
      </w:r>
      <w:r w:rsidRPr="005C6E94">
        <w:rPr>
          <w:rFonts w:ascii="Courier New" w:hAnsi="Courier New" w:cs="Courier New"/>
          <w:noProof/>
          <w:color w:val="0000FF"/>
          <w:sz w:val="20"/>
          <w:szCs w:val="20"/>
        </w:rPr>
        <w:t>&gt;</w:t>
      </w:r>
    </w:p>
    <w:p w:rsidR="00E30576" w:rsidRPr="005C6E94" w:rsidRDefault="00E30576" w:rsidP="00E30576">
      <w:pPr>
        <w:autoSpaceDE w:val="0"/>
        <w:autoSpaceDN w:val="0"/>
        <w:adjustRightInd w:val="0"/>
        <w:rPr>
          <w:rFonts w:ascii="Courier New" w:hAnsi="Courier New" w:cs="Courier New"/>
          <w:noProof/>
          <w:color w:val="0000FF"/>
          <w:sz w:val="20"/>
          <w:szCs w:val="20"/>
        </w:rPr>
      </w:pPr>
      <w:r w:rsidRPr="005C6E94">
        <w:rPr>
          <w:rFonts w:ascii="Courier New" w:hAnsi="Courier New" w:cs="Courier New"/>
          <w:noProof/>
          <w:color w:val="0000FF"/>
          <w:sz w:val="20"/>
          <w:szCs w:val="20"/>
        </w:rPr>
        <w:t xml:space="preserve">      &lt;</w:t>
      </w:r>
      <w:r w:rsidRPr="005C6E94">
        <w:rPr>
          <w:rFonts w:ascii="Courier New" w:hAnsi="Courier New" w:cs="Courier New"/>
          <w:noProof/>
          <w:color w:val="A31515"/>
          <w:sz w:val="20"/>
          <w:szCs w:val="20"/>
        </w:rPr>
        <w:t>rule</w:t>
      </w:r>
      <w:r w:rsidRPr="005C6E94">
        <w:rPr>
          <w:rFonts w:ascii="Courier New" w:hAnsi="Courier New" w:cs="Courier New"/>
          <w:noProof/>
          <w:color w:val="0000FF"/>
          <w:sz w:val="20"/>
          <w:szCs w:val="20"/>
        </w:rPr>
        <w:t xml:space="preserve"> </w:t>
      </w:r>
      <w:r w:rsidRPr="005C6E94">
        <w:rPr>
          <w:rFonts w:ascii="Courier New" w:hAnsi="Courier New" w:cs="Courier New"/>
          <w:noProof/>
          <w:color w:val="FF0000"/>
          <w:sz w:val="20"/>
          <w:szCs w:val="20"/>
        </w:rPr>
        <w:t>name</w:t>
      </w:r>
      <w:r w:rsidRPr="005C6E94">
        <w:rPr>
          <w:rFonts w:ascii="Courier New" w:hAnsi="Courier New" w:cs="Courier New"/>
          <w:noProof/>
          <w:color w:val="0000FF"/>
          <w:sz w:val="20"/>
          <w:szCs w:val="20"/>
        </w:rPr>
        <w:t>=</w:t>
      </w:r>
      <w:r w:rsidRPr="005C6E94">
        <w:rPr>
          <w:rFonts w:ascii="Courier New" w:hAnsi="Courier New" w:cs="Courier New"/>
          <w:noProof/>
          <w:sz w:val="20"/>
          <w:szCs w:val="20"/>
        </w:rPr>
        <w:t>"</w:t>
      </w:r>
      <w:r w:rsidRPr="005C6E94">
        <w:rPr>
          <w:rFonts w:ascii="Courier New" w:hAnsi="Courier New" w:cs="Courier New"/>
          <w:noProof/>
          <w:color w:val="0000FF"/>
          <w:sz w:val="20"/>
          <w:szCs w:val="20"/>
        </w:rPr>
        <w:t>CustomerName</w:t>
      </w:r>
      <w:r w:rsidRPr="005C6E94">
        <w:rPr>
          <w:rFonts w:ascii="Courier New" w:hAnsi="Courier New" w:cs="Courier New"/>
          <w:noProof/>
          <w:sz w:val="20"/>
          <w:szCs w:val="20"/>
        </w:rPr>
        <w:t>"</w:t>
      </w:r>
      <w:r w:rsidRPr="005C6E94">
        <w:rPr>
          <w:rFonts w:ascii="Courier New" w:hAnsi="Courier New" w:cs="Courier New"/>
          <w:noProof/>
          <w:color w:val="0000FF"/>
          <w:sz w:val="20"/>
          <w:szCs w:val="20"/>
        </w:rPr>
        <w:t>&gt;</w:t>
      </w:r>
    </w:p>
    <w:p w:rsidR="00E30576" w:rsidRPr="005C6E94" w:rsidRDefault="00E30576" w:rsidP="00E30576">
      <w:pPr>
        <w:autoSpaceDE w:val="0"/>
        <w:autoSpaceDN w:val="0"/>
        <w:adjustRightInd w:val="0"/>
        <w:rPr>
          <w:rFonts w:ascii="Courier New" w:hAnsi="Courier New" w:cs="Courier New"/>
          <w:noProof/>
          <w:color w:val="0000FF"/>
          <w:sz w:val="20"/>
          <w:szCs w:val="20"/>
        </w:rPr>
      </w:pPr>
      <w:r w:rsidRPr="005C6E94">
        <w:rPr>
          <w:rFonts w:ascii="Courier New" w:hAnsi="Courier New" w:cs="Courier New"/>
          <w:noProof/>
          <w:color w:val="0000FF"/>
          <w:sz w:val="20"/>
          <w:szCs w:val="20"/>
        </w:rPr>
        <w:t xml:space="preserve">        &lt;</w:t>
      </w:r>
      <w:r w:rsidRPr="005C6E94">
        <w:rPr>
          <w:rFonts w:ascii="Courier New" w:hAnsi="Courier New" w:cs="Courier New"/>
          <w:noProof/>
          <w:color w:val="A31515"/>
          <w:sz w:val="20"/>
          <w:szCs w:val="20"/>
        </w:rPr>
        <w:t>add</w:t>
      </w:r>
      <w:r w:rsidRPr="005C6E94">
        <w:rPr>
          <w:rFonts w:ascii="Courier New" w:hAnsi="Courier New" w:cs="Courier New"/>
          <w:noProof/>
          <w:color w:val="0000FF"/>
          <w:sz w:val="20"/>
          <w:szCs w:val="20"/>
        </w:rPr>
        <w:t xml:space="preserve"> </w:t>
      </w:r>
      <w:r w:rsidRPr="005C6E94">
        <w:rPr>
          <w:rFonts w:ascii="Courier New" w:hAnsi="Courier New" w:cs="Courier New"/>
          <w:noProof/>
          <w:color w:val="FF0000"/>
          <w:sz w:val="20"/>
          <w:szCs w:val="20"/>
        </w:rPr>
        <w:t>key</w:t>
      </w:r>
      <w:r w:rsidRPr="005C6E94">
        <w:rPr>
          <w:rFonts w:ascii="Courier New" w:hAnsi="Courier New" w:cs="Courier New"/>
          <w:noProof/>
          <w:color w:val="0000FF"/>
          <w:sz w:val="20"/>
          <w:szCs w:val="20"/>
        </w:rPr>
        <w:t>=</w:t>
      </w:r>
      <w:r w:rsidRPr="005C6E94">
        <w:rPr>
          <w:rFonts w:ascii="Courier New" w:hAnsi="Courier New" w:cs="Courier New"/>
          <w:noProof/>
          <w:sz w:val="20"/>
          <w:szCs w:val="20"/>
        </w:rPr>
        <w:t>"</w:t>
      </w:r>
      <w:r w:rsidRPr="005C6E94">
        <w:rPr>
          <w:rFonts w:ascii="Courier New" w:hAnsi="Courier New" w:cs="Courier New"/>
          <w:noProof/>
          <w:color w:val="0000FF"/>
          <w:sz w:val="20"/>
          <w:szCs w:val="20"/>
        </w:rPr>
        <w:t>maxLength</w:t>
      </w:r>
      <w:r w:rsidRPr="005C6E94">
        <w:rPr>
          <w:rFonts w:ascii="Courier New" w:hAnsi="Courier New" w:cs="Courier New"/>
          <w:noProof/>
          <w:sz w:val="20"/>
          <w:szCs w:val="20"/>
        </w:rPr>
        <w:t>"</w:t>
      </w:r>
      <w:r w:rsidRPr="005C6E94">
        <w:rPr>
          <w:rFonts w:ascii="Courier New" w:hAnsi="Courier New" w:cs="Courier New"/>
          <w:noProof/>
          <w:color w:val="0000FF"/>
          <w:sz w:val="20"/>
          <w:szCs w:val="20"/>
        </w:rPr>
        <w:t xml:space="preserve"> </w:t>
      </w:r>
      <w:r w:rsidRPr="005C6E94">
        <w:rPr>
          <w:rFonts w:ascii="Courier New" w:hAnsi="Courier New" w:cs="Courier New"/>
          <w:noProof/>
          <w:color w:val="FF0000"/>
          <w:sz w:val="20"/>
          <w:szCs w:val="20"/>
        </w:rPr>
        <w:t>value</w:t>
      </w:r>
      <w:r w:rsidRPr="005C6E94">
        <w:rPr>
          <w:rFonts w:ascii="Courier New" w:hAnsi="Courier New" w:cs="Courier New"/>
          <w:noProof/>
          <w:color w:val="0000FF"/>
          <w:sz w:val="20"/>
          <w:szCs w:val="20"/>
        </w:rPr>
        <w:t>=</w:t>
      </w:r>
      <w:r w:rsidRPr="005C6E94">
        <w:rPr>
          <w:rFonts w:ascii="Courier New" w:hAnsi="Courier New" w:cs="Courier New"/>
          <w:noProof/>
          <w:sz w:val="20"/>
          <w:szCs w:val="20"/>
        </w:rPr>
        <w:t>"</w:t>
      </w:r>
      <w:r w:rsidRPr="005C6E94">
        <w:rPr>
          <w:rFonts w:ascii="Courier New" w:hAnsi="Courier New" w:cs="Courier New"/>
          <w:noProof/>
          <w:color w:val="0000FF"/>
          <w:sz w:val="20"/>
          <w:szCs w:val="20"/>
        </w:rPr>
        <w:t>100</w:t>
      </w:r>
      <w:r w:rsidRPr="005C6E94">
        <w:rPr>
          <w:rFonts w:ascii="Courier New" w:hAnsi="Courier New" w:cs="Courier New"/>
          <w:noProof/>
          <w:sz w:val="20"/>
          <w:szCs w:val="20"/>
        </w:rPr>
        <w:t>"</w:t>
      </w:r>
      <w:r w:rsidRPr="005C6E94">
        <w:rPr>
          <w:rFonts w:ascii="Courier New" w:hAnsi="Courier New" w:cs="Courier New"/>
          <w:noProof/>
          <w:color w:val="0000FF"/>
          <w:sz w:val="20"/>
          <w:szCs w:val="20"/>
        </w:rPr>
        <w:t xml:space="preserve"> /&gt;</w:t>
      </w:r>
    </w:p>
    <w:p w:rsidR="00E30576" w:rsidRPr="005C6E94" w:rsidRDefault="00E30576" w:rsidP="00E30576">
      <w:pPr>
        <w:autoSpaceDE w:val="0"/>
        <w:autoSpaceDN w:val="0"/>
        <w:adjustRightInd w:val="0"/>
        <w:rPr>
          <w:rFonts w:ascii="Courier New" w:hAnsi="Courier New" w:cs="Courier New"/>
          <w:noProof/>
          <w:color w:val="0000FF"/>
          <w:sz w:val="20"/>
          <w:szCs w:val="20"/>
        </w:rPr>
      </w:pPr>
      <w:r w:rsidRPr="005C6E94">
        <w:rPr>
          <w:rFonts w:ascii="Courier New" w:hAnsi="Courier New" w:cs="Courier New"/>
          <w:noProof/>
          <w:color w:val="0000FF"/>
          <w:sz w:val="20"/>
          <w:szCs w:val="20"/>
        </w:rPr>
        <w:t xml:space="preserve">        &lt;</w:t>
      </w:r>
      <w:r w:rsidRPr="005C6E94">
        <w:rPr>
          <w:rFonts w:ascii="Courier New" w:hAnsi="Courier New" w:cs="Courier New"/>
          <w:noProof/>
          <w:color w:val="A31515"/>
          <w:sz w:val="20"/>
          <w:szCs w:val="20"/>
        </w:rPr>
        <w:t>add</w:t>
      </w:r>
      <w:r w:rsidRPr="005C6E94">
        <w:rPr>
          <w:rFonts w:ascii="Courier New" w:hAnsi="Courier New" w:cs="Courier New"/>
          <w:noProof/>
          <w:color w:val="0000FF"/>
          <w:sz w:val="20"/>
          <w:szCs w:val="20"/>
        </w:rPr>
        <w:t xml:space="preserve"> </w:t>
      </w:r>
      <w:r w:rsidRPr="005C6E94">
        <w:rPr>
          <w:rFonts w:ascii="Courier New" w:hAnsi="Courier New" w:cs="Courier New"/>
          <w:noProof/>
          <w:color w:val="FF0000"/>
          <w:sz w:val="20"/>
          <w:szCs w:val="20"/>
        </w:rPr>
        <w:t>key</w:t>
      </w:r>
      <w:r w:rsidRPr="005C6E94">
        <w:rPr>
          <w:rFonts w:ascii="Courier New" w:hAnsi="Courier New" w:cs="Courier New"/>
          <w:noProof/>
          <w:color w:val="0000FF"/>
          <w:sz w:val="20"/>
          <w:szCs w:val="20"/>
        </w:rPr>
        <w:t>=</w:t>
      </w:r>
      <w:r w:rsidRPr="005C6E94">
        <w:rPr>
          <w:rFonts w:ascii="Courier New" w:hAnsi="Courier New" w:cs="Courier New"/>
          <w:noProof/>
          <w:sz w:val="20"/>
          <w:szCs w:val="20"/>
        </w:rPr>
        <w:t>"</w:t>
      </w:r>
      <w:r w:rsidRPr="005C6E94">
        <w:rPr>
          <w:rFonts w:ascii="Courier New" w:hAnsi="Courier New" w:cs="Courier New"/>
          <w:noProof/>
          <w:color w:val="0000FF"/>
          <w:sz w:val="20"/>
          <w:szCs w:val="20"/>
        </w:rPr>
        <w:t>minLength</w:t>
      </w:r>
      <w:r w:rsidRPr="005C6E94">
        <w:rPr>
          <w:rFonts w:ascii="Courier New" w:hAnsi="Courier New" w:cs="Courier New"/>
          <w:noProof/>
          <w:sz w:val="20"/>
          <w:szCs w:val="20"/>
        </w:rPr>
        <w:t>"</w:t>
      </w:r>
      <w:r w:rsidRPr="005C6E94">
        <w:rPr>
          <w:rFonts w:ascii="Courier New" w:hAnsi="Courier New" w:cs="Courier New"/>
          <w:noProof/>
          <w:color w:val="0000FF"/>
          <w:sz w:val="20"/>
          <w:szCs w:val="20"/>
        </w:rPr>
        <w:t xml:space="preserve"> </w:t>
      </w:r>
      <w:r w:rsidRPr="005C6E94">
        <w:rPr>
          <w:rFonts w:ascii="Courier New" w:hAnsi="Courier New" w:cs="Courier New"/>
          <w:noProof/>
          <w:color w:val="FF0000"/>
          <w:sz w:val="20"/>
          <w:szCs w:val="20"/>
        </w:rPr>
        <w:t>value</w:t>
      </w:r>
      <w:r w:rsidRPr="005C6E94">
        <w:rPr>
          <w:rFonts w:ascii="Courier New" w:hAnsi="Courier New" w:cs="Courier New"/>
          <w:noProof/>
          <w:color w:val="0000FF"/>
          <w:sz w:val="20"/>
          <w:szCs w:val="20"/>
        </w:rPr>
        <w:t>=</w:t>
      </w:r>
      <w:r w:rsidRPr="005C6E94">
        <w:rPr>
          <w:rFonts w:ascii="Courier New" w:hAnsi="Courier New" w:cs="Courier New"/>
          <w:noProof/>
          <w:sz w:val="20"/>
          <w:szCs w:val="20"/>
        </w:rPr>
        <w:t>"</w:t>
      </w:r>
      <w:r w:rsidRPr="005C6E94">
        <w:rPr>
          <w:rFonts w:ascii="Courier New" w:hAnsi="Courier New" w:cs="Courier New"/>
          <w:noProof/>
          <w:color w:val="0000FF"/>
          <w:sz w:val="20"/>
          <w:szCs w:val="20"/>
        </w:rPr>
        <w:t>5</w:t>
      </w:r>
      <w:r w:rsidRPr="005C6E94">
        <w:rPr>
          <w:rFonts w:ascii="Courier New" w:hAnsi="Courier New" w:cs="Courier New"/>
          <w:noProof/>
          <w:sz w:val="20"/>
          <w:szCs w:val="20"/>
        </w:rPr>
        <w:t>"</w:t>
      </w:r>
      <w:r w:rsidRPr="005C6E94">
        <w:rPr>
          <w:rFonts w:ascii="Courier New" w:hAnsi="Courier New" w:cs="Courier New"/>
          <w:noProof/>
          <w:color w:val="0000FF"/>
          <w:sz w:val="20"/>
          <w:szCs w:val="20"/>
        </w:rPr>
        <w:t xml:space="preserve"> /&gt;</w:t>
      </w:r>
    </w:p>
    <w:p w:rsidR="00E30576" w:rsidRPr="005C6E94" w:rsidRDefault="00E30576" w:rsidP="00E30576">
      <w:pPr>
        <w:autoSpaceDE w:val="0"/>
        <w:autoSpaceDN w:val="0"/>
        <w:adjustRightInd w:val="0"/>
        <w:rPr>
          <w:rFonts w:ascii="Courier New" w:hAnsi="Courier New" w:cs="Courier New"/>
          <w:noProof/>
          <w:color w:val="0000FF"/>
          <w:sz w:val="20"/>
          <w:szCs w:val="20"/>
        </w:rPr>
      </w:pPr>
      <w:r w:rsidRPr="005C6E94">
        <w:rPr>
          <w:rFonts w:ascii="Courier New" w:hAnsi="Courier New" w:cs="Courier New"/>
          <w:noProof/>
          <w:color w:val="0000FF"/>
          <w:sz w:val="20"/>
          <w:szCs w:val="20"/>
        </w:rPr>
        <w:t xml:space="preserve">      &lt;/</w:t>
      </w:r>
      <w:r w:rsidRPr="005C6E94">
        <w:rPr>
          <w:rFonts w:ascii="Courier New" w:hAnsi="Courier New" w:cs="Courier New"/>
          <w:noProof/>
          <w:color w:val="A31515"/>
          <w:sz w:val="20"/>
          <w:szCs w:val="20"/>
        </w:rPr>
        <w:t>rule</w:t>
      </w:r>
      <w:r w:rsidRPr="005C6E94">
        <w:rPr>
          <w:rFonts w:ascii="Courier New" w:hAnsi="Courier New" w:cs="Courier New"/>
          <w:noProof/>
          <w:color w:val="0000FF"/>
          <w:sz w:val="20"/>
          <w:szCs w:val="20"/>
        </w:rPr>
        <w:t>&gt;</w:t>
      </w:r>
    </w:p>
    <w:p w:rsidR="00E30576" w:rsidRPr="005C6E94" w:rsidRDefault="00E30576" w:rsidP="00E30576">
      <w:r w:rsidRPr="005C6E94">
        <w:rPr>
          <w:rFonts w:ascii="Courier New" w:hAnsi="Courier New" w:cs="Courier New"/>
          <w:noProof/>
          <w:color w:val="0000FF"/>
          <w:sz w:val="20"/>
          <w:szCs w:val="20"/>
        </w:rPr>
        <w:t xml:space="preserve">    &lt;/</w:t>
      </w:r>
      <w:r w:rsidRPr="005C6E94">
        <w:rPr>
          <w:rFonts w:ascii="Courier New" w:hAnsi="Courier New" w:cs="Courier New"/>
          <w:noProof/>
          <w:color w:val="A31515"/>
          <w:sz w:val="20"/>
          <w:szCs w:val="20"/>
        </w:rPr>
        <w:t>property</w:t>
      </w:r>
      <w:r w:rsidRPr="005C6E94">
        <w:rPr>
          <w:rFonts w:ascii="Courier New" w:hAnsi="Courier New" w:cs="Courier New"/>
          <w:noProof/>
          <w:color w:val="0000FF"/>
          <w:sz w:val="20"/>
          <w:szCs w:val="20"/>
        </w:rPr>
        <w:t>&gt;</w:t>
      </w:r>
    </w:p>
    <w:p w:rsidR="00E30576" w:rsidRPr="005C6E94" w:rsidRDefault="00E30576" w:rsidP="00E30576"/>
    <w:p w:rsidR="00E30576" w:rsidRPr="005C6E94" w:rsidRDefault="00E30576" w:rsidP="00E30576">
      <w:r w:rsidRPr="005C6E94">
        <w:t>The Habanero Framework implements the Customer Compulsory rule as demonstrated in the following tests.</w:t>
      </w:r>
    </w:p>
    <w:p w:rsidR="00E30576" w:rsidRPr="005C6E94" w:rsidRDefault="00E30576" w:rsidP="00E30576"/>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rPr>
        <w:t xml:space="preserve">        </w:t>
      </w:r>
      <w:r w:rsidRPr="005C6E94">
        <w:rPr>
          <w:rFonts w:ascii="Courier New" w:hAnsi="Courier New" w:cs="Courier New"/>
          <w:noProof/>
          <w:sz w:val="18"/>
          <w:szCs w:val="18"/>
          <w:highlight w:val="lightGray"/>
        </w:rPr>
        <w:t>[Test]</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public</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void</w:t>
      </w:r>
      <w:r w:rsidRPr="005C6E94">
        <w:rPr>
          <w:rFonts w:ascii="Courier New" w:hAnsi="Courier New" w:cs="Courier New"/>
          <w:noProof/>
          <w:sz w:val="18"/>
          <w:szCs w:val="18"/>
          <w:highlight w:val="lightGray"/>
        </w:rPr>
        <w:t xml:space="preserve"> TestCreateNewCustomer_CustomerNameCompusory()</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E30576" w:rsidRPr="005C6E94" w:rsidRDefault="00E30576" w:rsidP="00E30576">
      <w:pPr>
        <w:autoSpaceDE w:val="0"/>
        <w:autoSpaceDN w:val="0"/>
        <w:adjustRightInd w:val="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w:t>
      </w:r>
    </w:p>
    <w:p w:rsidR="00E30576" w:rsidRPr="005C6E94" w:rsidRDefault="00E30576" w:rsidP="00E30576">
      <w:pPr>
        <w:autoSpaceDE w:val="0"/>
        <w:autoSpaceDN w:val="0"/>
        <w:adjustRightInd w:val="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//When a new custome</w:t>
      </w:r>
      <w:r>
        <w:rPr>
          <w:rFonts w:ascii="Courier New" w:hAnsi="Courier New" w:cs="Courier New"/>
          <w:noProof/>
          <w:color w:val="008000"/>
          <w:sz w:val="18"/>
          <w:szCs w:val="18"/>
          <w:highlight w:val="lightGray"/>
        </w:rPr>
        <w:t>r is created it is created with</w:t>
      </w:r>
    </w:p>
    <w:p w:rsidR="00E30576" w:rsidRPr="005C6E94" w:rsidRDefault="00E30576" w:rsidP="00E30576">
      <w:pPr>
        <w:autoSpaceDE w:val="0"/>
        <w:autoSpaceDN w:val="0"/>
        <w:adjustRightInd w:val="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 xml:space="preserve">//  broken rules for any </w:t>
      </w:r>
    </w:p>
    <w:p w:rsidR="00E30576" w:rsidRPr="005C6E94" w:rsidRDefault="00E30576" w:rsidP="00E30576">
      <w:pPr>
        <w:autoSpaceDE w:val="0"/>
        <w:autoSpaceDN w:val="0"/>
        <w:adjustRightInd w:val="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  compulsory properties that do not have a default value set</w:t>
      </w:r>
    </w:p>
    <w:p w:rsidR="00E30576" w:rsidRPr="005C6E94" w:rsidRDefault="00E30576" w:rsidP="00E30576">
      <w:pPr>
        <w:autoSpaceDE w:val="0"/>
        <w:autoSpaceDN w:val="0"/>
        <w:adjustRightInd w:val="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  (In this case Customer name).</w:t>
      </w:r>
    </w:p>
    <w:p w:rsidR="00E30576" w:rsidRPr="005C6E94" w:rsidRDefault="00E30576" w:rsidP="00E30576">
      <w:pPr>
        <w:autoSpaceDE w:val="0"/>
        <w:autoSpaceDN w:val="0"/>
        <w:adjustRightInd w:val="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w:t>
      </w:r>
    </w:p>
    <w:p w:rsidR="00E30576" w:rsidRPr="005C6E94" w:rsidRDefault="00E30576" w:rsidP="00E30576">
      <w:pPr>
        <w:autoSpaceDE w:val="0"/>
        <w:autoSpaceDN w:val="0"/>
        <w:adjustRightInd w:val="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//---------------Set up test pack-------------------</w:t>
      </w:r>
    </w:p>
    <w:p w:rsidR="00E30576" w:rsidRPr="005C6E94" w:rsidRDefault="00E30576" w:rsidP="00E30576">
      <w:pPr>
        <w:autoSpaceDE w:val="0"/>
        <w:autoSpaceDN w:val="0"/>
        <w:adjustRightInd w:val="0"/>
        <w:rPr>
          <w:rFonts w:ascii="Courier New" w:hAnsi="Courier New" w:cs="Courier New"/>
          <w:noProof/>
          <w:color w:val="008000"/>
          <w:sz w:val="18"/>
          <w:szCs w:val="18"/>
          <w:highlight w:val="lightGray"/>
        </w:rPr>
      </w:pPr>
    </w:p>
    <w:p w:rsidR="00E30576" w:rsidRPr="005C6E94" w:rsidRDefault="00E30576" w:rsidP="00E30576">
      <w:pPr>
        <w:autoSpaceDE w:val="0"/>
        <w:autoSpaceDN w:val="0"/>
        <w:adjustRightInd w:val="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//---------------Assert Precondition----------------</w:t>
      </w:r>
    </w:p>
    <w:p w:rsidR="00E30576" w:rsidRPr="005C6E94" w:rsidRDefault="00E30576" w:rsidP="00E30576">
      <w:pPr>
        <w:autoSpaceDE w:val="0"/>
        <w:autoSpaceDN w:val="0"/>
        <w:adjustRightInd w:val="0"/>
        <w:rPr>
          <w:rFonts w:ascii="Courier New" w:hAnsi="Courier New" w:cs="Courier New"/>
          <w:noProof/>
          <w:color w:val="008000"/>
          <w:sz w:val="18"/>
          <w:szCs w:val="18"/>
          <w:highlight w:val="lightGray"/>
        </w:rPr>
      </w:pPr>
    </w:p>
    <w:p w:rsidR="00E30576" w:rsidRPr="005C6E94" w:rsidRDefault="00E30576" w:rsidP="00E30576">
      <w:pPr>
        <w:autoSpaceDE w:val="0"/>
        <w:autoSpaceDN w:val="0"/>
        <w:adjustRightInd w:val="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//---------------Execute Test ----------------------</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Customer</w:t>
      </w:r>
      <w:r w:rsidRPr="005C6E94">
        <w:rPr>
          <w:rFonts w:ascii="Courier New" w:hAnsi="Courier New" w:cs="Courier New"/>
          <w:noProof/>
          <w:sz w:val="18"/>
          <w:szCs w:val="18"/>
          <w:highlight w:val="lightGray"/>
        </w:rPr>
        <w:t xml:space="preserve"> customer = </w:t>
      </w:r>
      <w:r w:rsidRPr="005C6E94">
        <w:rPr>
          <w:rFonts w:ascii="Courier New" w:hAnsi="Courier New" w:cs="Courier New"/>
          <w:noProof/>
          <w:color w:val="0000FF"/>
          <w:sz w:val="18"/>
          <w:szCs w:val="18"/>
          <w:highlight w:val="lightGray"/>
        </w:rPr>
        <w:t>new</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Customer</w:t>
      </w:r>
      <w:r w:rsidRPr="005C6E94">
        <w:rPr>
          <w:rFonts w:ascii="Courier New" w:hAnsi="Courier New" w:cs="Courier New"/>
          <w:noProof/>
          <w:sz w:val="18"/>
          <w:szCs w:val="18"/>
          <w:highlight w:val="lightGray"/>
        </w:rPr>
        <w:t>();</w:t>
      </w:r>
    </w:p>
    <w:p w:rsidR="00E30576" w:rsidRPr="005C6E94" w:rsidRDefault="00E30576" w:rsidP="00E30576">
      <w:pPr>
        <w:autoSpaceDE w:val="0"/>
        <w:autoSpaceDN w:val="0"/>
        <w:adjustRightInd w:val="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//---------------Test Result -----------------------</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.IsTrue(customer.Status.IsNew);</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.IsNotNull(customer.CustomerID);</w:t>
      </w:r>
    </w:p>
    <w:p w:rsidR="00E30576" w:rsidRPr="005C6E94" w:rsidRDefault="00E30576" w:rsidP="00E30576">
      <w:pPr>
        <w:autoSpaceDE w:val="0"/>
        <w:autoSpaceDN w:val="0"/>
        <w:adjustRightInd w:val="0"/>
        <w:rPr>
          <w:rFonts w:ascii="Courier New" w:hAnsi="Courier New" w:cs="Courier New"/>
          <w:noProof/>
          <w:sz w:val="18"/>
          <w:szCs w:val="18"/>
          <w:highlight w:val="lightGray"/>
        </w:rPr>
      </w:pP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.IsFalse(customer.Status.IsDeleted);</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.IsFalse(customer.Status.IsDirty);</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.IsFalse(customer.Status.IsEditing);</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.IsFalse(customer.Status.IsValid());</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StringAssert</w:t>
      </w:r>
      <w:r w:rsidRPr="005C6E94">
        <w:rPr>
          <w:rFonts w:ascii="Courier New" w:hAnsi="Courier New" w:cs="Courier New"/>
          <w:noProof/>
          <w:sz w:val="18"/>
          <w:szCs w:val="18"/>
          <w:highlight w:val="lightGray"/>
        </w:rPr>
        <w:t>.Contains(</w:t>
      </w:r>
      <w:r w:rsidRPr="005C6E94">
        <w:rPr>
          <w:rFonts w:ascii="Courier New" w:hAnsi="Courier New" w:cs="Courier New"/>
          <w:noProof/>
          <w:color w:val="A31515"/>
          <w:sz w:val="18"/>
          <w:szCs w:val="18"/>
          <w:highlight w:val="lightGray"/>
        </w:rPr>
        <w:t>"'Customer Name' is a compulsory field and has no value"</w:t>
      </w:r>
      <w:r w:rsidRPr="005C6E94">
        <w:rPr>
          <w:rFonts w:ascii="Courier New" w:hAnsi="Courier New" w:cs="Courier New"/>
          <w:noProof/>
          <w:sz w:val="18"/>
          <w:szCs w:val="18"/>
          <w:highlight w:val="lightGray"/>
        </w:rPr>
        <w:t xml:space="preserve">, </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customer.Status.IsValidMessage);</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E30576" w:rsidRPr="005C6E94" w:rsidRDefault="00E30576" w:rsidP="00E30576">
      <w:pPr>
        <w:autoSpaceDE w:val="0"/>
        <w:autoSpaceDN w:val="0"/>
        <w:adjustRightInd w:val="0"/>
        <w:rPr>
          <w:rFonts w:ascii="Courier New" w:hAnsi="Courier New" w:cs="Courier New"/>
          <w:noProof/>
          <w:sz w:val="18"/>
          <w:szCs w:val="18"/>
          <w:highlight w:val="lightGray"/>
        </w:rPr>
      </w:pPr>
    </w:p>
    <w:p w:rsidR="00E30576" w:rsidRPr="005C6E94" w:rsidRDefault="00E30576" w:rsidP="00E30576">
      <w:pPr>
        <w:pStyle w:val="Heading5"/>
        <w:rPr>
          <w:noProof/>
        </w:rPr>
      </w:pPr>
      <w:r w:rsidRPr="005C6E94">
        <w:rPr>
          <w:noProof/>
        </w:rPr>
        <w:t>Set Property Value</w:t>
      </w:r>
    </w:p>
    <w:p w:rsidR="00E30576" w:rsidRPr="005C6E94" w:rsidRDefault="00E30576" w:rsidP="00E30576">
      <w:r w:rsidRPr="005C6E94">
        <w:t>The Habanero Framework implements the CustomerNameRule as demonstrated in the following tests.</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[Test]</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public</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void</w:t>
      </w:r>
      <w:r w:rsidRPr="005C6E94">
        <w:rPr>
          <w:rFonts w:ascii="Courier New" w:hAnsi="Courier New" w:cs="Courier New"/>
          <w:noProof/>
          <w:sz w:val="18"/>
          <w:szCs w:val="18"/>
          <w:highlight w:val="lightGray"/>
        </w:rPr>
        <w:t xml:space="preserve"> TestNewCustomer_SetCustomerName_ToValidValue()</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E30576" w:rsidRPr="005C6E94" w:rsidRDefault="00E30576" w:rsidP="00E30576">
      <w:pPr>
        <w:autoSpaceDE w:val="0"/>
        <w:autoSpaceDN w:val="0"/>
        <w:adjustRightInd w:val="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//When a property is set to a valid value for a compulsory field</w:t>
      </w:r>
    </w:p>
    <w:p w:rsidR="00E30576" w:rsidRPr="005C6E94" w:rsidRDefault="00E30576" w:rsidP="00E30576">
      <w:pPr>
        <w:autoSpaceDE w:val="0"/>
        <w:autoSpaceDN w:val="0"/>
        <w:adjustRightInd w:val="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 that has a broken rule the rule is set to no longer broken.</w:t>
      </w:r>
    </w:p>
    <w:p w:rsidR="00E30576" w:rsidRPr="005C6E94" w:rsidRDefault="00E30576" w:rsidP="00E30576">
      <w:pPr>
        <w:autoSpaceDE w:val="0"/>
        <w:autoSpaceDN w:val="0"/>
        <w:adjustRightInd w:val="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//---------------Set up test pack-------------------</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Customer</w:t>
      </w:r>
      <w:r w:rsidRPr="005C6E94">
        <w:rPr>
          <w:rFonts w:ascii="Courier New" w:hAnsi="Courier New" w:cs="Courier New"/>
          <w:noProof/>
          <w:sz w:val="18"/>
          <w:szCs w:val="18"/>
          <w:highlight w:val="lightGray"/>
        </w:rPr>
        <w:t xml:space="preserve"> customer = </w:t>
      </w:r>
      <w:r w:rsidRPr="005C6E94">
        <w:rPr>
          <w:rFonts w:ascii="Courier New" w:hAnsi="Courier New" w:cs="Courier New"/>
          <w:noProof/>
          <w:color w:val="0000FF"/>
          <w:sz w:val="18"/>
          <w:szCs w:val="18"/>
          <w:highlight w:val="lightGray"/>
        </w:rPr>
        <w:t>new</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Customer</w:t>
      </w:r>
      <w:r w:rsidRPr="005C6E94">
        <w:rPr>
          <w:rFonts w:ascii="Courier New" w:hAnsi="Courier New" w:cs="Courier New"/>
          <w:noProof/>
          <w:sz w:val="18"/>
          <w:szCs w:val="18"/>
          <w:highlight w:val="lightGray"/>
        </w:rPr>
        <w:t>();</w:t>
      </w:r>
    </w:p>
    <w:p w:rsidR="00E30576" w:rsidRPr="005C6E94" w:rsidRDefault="00E30576" w:rsidP="00E30576">
      <w:pPr>
        <w:autoSpaceDE w:val="0"/>
        <w:autoSpaceDN w:val="0"/>
        <w:adjustRightInd w:val="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//---------------Assert Precondition----------------</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.IsTrue(customer.Status.IsNew);</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.IsFalse(customer.Status.IsDirty);</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.IsFalse(customer.Status.IsEditing);</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StringAssert</w:t>
      </w:r>
      <w:r w:rsidRPr="005C6E94">
        <w:rPr>
          <w:rFonts w:ascii="Courier New" w:hAnsi="Courier New" w:cs="Courier New"/>
          <w:noProof/>
          <w:sz w:val="18"/>
          <w:szCs w:val="18"/>
          <w:highlight w:val="lightGray"/>
        </w:rPr>
        <w:t>.Contains(</w:t>
      </w:r>
      <w:r w:rsidRPr="005C6E94">
        <w:rPr>
          <w:rFonts w:ascii="Courier New" w:hAnsi="Courier New" w:cs="Courier New"/>
          <w:noProof/>
          <w:color w:val="A31515"/>
          <w:sz w:val="18"/>
          <w:szCs w:val="18"/>
          <w:highlight w:val="lightGray"/>
        </w:rPr>
        <w:t>"'Customer Name' is a compulsory field and has no value"</w:t>
      </w:r>
      <w:r w:rsidRPr="005C6E94">
        <w:rPr>
          <w:rFonts w:ascii="Courier New" w:hAnsi="Courier New" w:cs="Courier New"/>
          <w:noProof/>
          <w:sz w:val="18"/>
          <w:szCs w:val="18"/>
          <w:highlight w:val="lightGray"/>
        </w:rPr>
        <w:t>,</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customer.Status.IsValidMessage);</w:t>
      </w:r>
    </w:p>
    <w:p w:rsidR="00E30576" w:rsidRPr="005C6E94" w:rsidRDefault="00E30576" w:rsidP="00E30576">
      <w:pPr>
        <w:autoSpaceDE w:val="0"/>
        <w:autoSpaceDN w:val="0"/>
        <w:adjustRightInd w:val="0"/>
        <w:rPr>
          <w:rFonts w:ascii="Courier New" w:hAnsi="Courier New" w:cs="Courier New"/>
          <w:noProof/>
          <w:sz w:val="18"/>
          <w:szCs w:val="18"/>
          <w:highlight w:val="lightGray"/>
        </w:rPr>
      </w:pPr>
    </w:p>
    <w:p w:rsidR="00E30576" w:rsidRPr="005C6E94" w:rsidRDefault="00E30576" w:rsidP="00E30576">
      <w:pPr>
        <w:autoSpaceDE w:val="0"/>
        <w:autoSpaceDN w:val="0"/>
        <w:adjustRightInd w:val="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//---------------Execute Test ----------------------</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customer.CustomerName = </w:t>
      </w:r>
      <w:r w:rsidRPr="005C6E94">
        <w:rPr>
          <w:rFonts w:ascii="Courier New" w:hAnsi="Courier New" w:cs="Courier New"/>
          <w:noProof/>
          <w:color w:val="A31515"/>
          <w:sz w:val="18"/>
          <w:szCs w:val="18"/>
          <w:highlight w:val="lightGray"/>
        </w:rPr>
        <w:t>"Valid Name"</w:t>
      </w:r>
      <w:r w:rsidRPr="005C6E94">
        <w:rPr>
          <w:rFonts w:ascii="Courier New" w:hAnsi="Courier New" w:cs="Courier New"/>
          <w:noProof/>
          <w:sz w:val="18"/>
          <w:szCs w:val="18"/>
          <w:highlight w:val="lightGray"/>
        </w:rPr>
        <w:t>;</w:t>
      </w:r>
    </w:p>
    <w:p w:rsidR="00E30576" w:rsidRPr="005C6E94" w:rsidRDefault="00E30576" w:rsidP="00E30576">
      <w:pPr>
        <w:autoSpaceDE w:val="0"/>
        <w:autoSpaceDN w:val="0"/>
        <w:adjustRightInd w:val="0"/>
        <w:rPr>
          <w:rFonts w:ascii="Courier New" w:hAnsi="Courier New" w:cs="Courier New"/>
          <w:noProof/>
          <w:sz w:val="18"/>
          <w:szCs w:val="18"/>
          <w:highlight w:val="lightGray"/>
        </w:rPr>
      </w:pPr>
    </w:p>
    <w:p w:rsidR="00E30576" w:rsidRPr="005C6E94" w:rsidRDefault="00E30576" w:rsidP="00E30576">
      <w:pPr>
        <w:autoSpaceDE w:val="0"/>
        <w:autoSpaceDN w:val="0"/>
        <w:adjustRightInd w:val="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//---------------Test Result -----------------------</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.IsTrue(customer.Status.IsDirty);</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.IsTrue(customer.Status.IsEditing);</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.AreEqual(</w:t>
      </w:r>
      <w:r w:rsidRPr="005C6E94">
        <w:rPr>
          <w:rFonts w:ascii="Courier New" w:hAnsi="Courier New" w:cs="Courier New"/>
          <w:noProof/>
          <w:color w:val="A31515"/>
          <w:sz w:val="18"/>
          <w:szCs w:val="18"/>
          <w:highlight w:val="lightGray"/>
        </w:rPr>
        <w:t>""</w:t>
      </w:r>
      <w:r w:rsidRPr="005C6E94">
        <w:rPr>
          <w:rFonts w:ascii="Courier New" w:hAnsi="Courier New" w:cs="Courier New"/>
          <w:noProof/>
          <w:sz w:val="18"/>
          <w:szCs w:val="18"/>
          <w:highlight w:val="lightGray"/>
        </w:rPr>
        <w:t>, customer.Status.IsValidMessage);</w:t>
      </w:r>
    </w:p>
    <w:p w:rsidR="00E30576" w:rsidRPr="005C6E94" w:rsidRDefault="00E30576" w:rsidP="00E30576">
      <w:pPr>
        <w:rPr>
          <w:sz w:val="18"/>
          <w:szCs w:val="18"/>
        </w:rPr>
      </w:pPr>
      <w:r w:rsidRPr="005C6E94">
        <w:rPr>
          <w:rFonts w:ascii="Courier New" w:hAnsi="Courier New" w:cs="Courier New"/>
          <w:noProof/>
          <w:sz w:val="18"/>
          <w:szCs w:val="18"/>
          <w:highlight w:val="lightGray"/>
        </w:rPr>
        <w:t xml:space="preserve">        }</w:t>
      </w:r>
    </w:p>
    <w:p w:rsidR="00E30576" w:rsidRPr="005C6E94" w:rsidRDefault="00E30576" w:rsidP="00E30576"/>
    <w:p w:rsidR="00E30576" w:rsidRPr="00DF1695" w:rsidRDefault="00E30576" w:rsidP="00E30576">
      <w:pPr>
        <w:rPr>
          <w:rStyle w:val="Emphasis"/>
          <w:i w:val="0"/>
        </w:rPr>
      </w:pPr>
      <w:r w:rsidRPr="00DF1695">
        <w:rPr>
          <w:rStyle w:val="Emphasis"/>
        </w:rPr>
        <w:t xml:space="preserve">The Test class contains some additional tests that demonstrate other variants of setting and getting property values, and examples of how setting property values changes the Customer Status based on the property rules. </w:t>
      </w:r>
    </w:p>
    <w:p w:rsidR="00E30576" w:rsidRPr="005C6E94" w:rsidRDefault="00E30576" w:rsidP="00E30576">
      <w:pPr>
        <w:pStyle w:val="Heading5"/>
      </w:pPr>
      <w:r w:rsidRPr="005C6E94">
        <w:t>Saving Business Objects</w:t>
      </w:r>
    </w:p>
    <w:p w:rsidR="00E30576" w:rsidRPr="005C6E94" w:rsidRDefault="00E30576" w:rsidP="00E30576">
      <w:r w:rsidRPr="005C6E94">
        <w:t xml:space="preserve">The implementation details of saving and loading Business objects from a DataStore are discussed in detail in section 4. For the purposes of this chapter we are just going to look at some methods to save a single object to a DataStore. The tests used in these examples are all from the </w:t>
      </w:r>
      <w:r w:rsidRPr="005C6E94">
        <w:rPr>
          <w:rFonts w:ascii="Courier New" w:hAnsi="Courier New" w:cs="Courier New"/>
          <w:noProof/>
          <w:color w:val="2B91AF"/>
          <w:sz w:val="20"/>
          <w:szCs w:val="20"/>
        </w:rPr>
        <w:t>TestSaveCustomer.</w:t>
      </w:r>
      <w:r w:rsidRPr="005C6E94">
        <w:t xml:space="preserve"> From this test you can clearly see that a saved business object is no longer dirty and is no longer new. From the test </w:t>
      </w:r>
      <w:r w:rsidRPr="005C6E94">
        <w:rPr>
          <w:rFonts w:ascii="Courier New" w:hAnsi="Courier New" w:cs="Courier New"/>
          <w:noProof/>
          <w:sz w:val="20"/>
          <w:szCs w:val="20"/>
        </w:rPr>
        <w:t xml:space="preserve">Test_Save_Invalid_ValidCustomer </w:t>
      </w:r>
      <w:r w:rsidRPr="005C6E94">
        <w:t xml:space="preserve">you can see that a business object in an invalid state cannot be persisted and the error </w:t>
      </w:r>
      <w:r w:rsidRPr="005C6E94">
        <w:rPr>
          <w:rFonts w:ascii="Courier New" w:hAnsi="Courier New" w:cs="Courier New"/>
          <w:noProof/>
          <w:color w:val="2B91AF"/>
          <w:sz w:val="20"/>
          <w:szCs w:val="20"/>
        </w:rPr>
        <w:t>BusObjectInAnInvalidStateException</w:t>
      </w:r>
      <w:r w:rsidRPr="005C6E94">
        <w:t xml:space="preserve"> will be thrown if the application tries.</w:t>
      </w:r>
    </w:p>
    <w:p w:rsidR="00E30576" w:rsidRPr="005C6E94" w:rsidRDefault="00E30576" w:rsidP="00E30576"/>
    <w:p w:rsidR="00E30576" w:rsidRPr="005C6E94" w:rsidRDefault="00E30576" w:rsidP="00E30576">
      <w:pPr>
        <w:autoSpaceDE w:val="0"/>
        <w:autoSpaceDN w:val="0"/>
        <w:adjustRightInd w:val="0"/>
        <w:rPr>
          <w:rFonts w:ascii="Courier New" w:hAnsi="Courier New" w:cs="Courier New"/>
          <w:noProof/>
          <w:sz w:val="20"/>
          <w:szCs w:val="20"/>
          <w:highlight w:val="lightGray"/>
        </w:rPr>
      </w:pPr>
      <w:r w:rsidRPr="005C6E94">
        <w:rPr>
          <w:rFonts w:ascii="Courier New" w:hAnsi="Courier New" w:cs="Courier New"/>
          <w:noProof/>
          <w:sz w:val="20"/>
          <w:szCs w:val="20"/>
        </w:rPr>
        <w:t xml:space="preserve">        </w:t>
      </w:r>
      <w:r w:rsidRPr="005C6E94">
        <w:rPr>
          <w:rFonts w:ascii="Courier New" w:hAnsi="Courier New" w:cs="Courier New"/>
          <w:noProof/>
          <w:sz w:val="20"/>
          <w:szCs w:val="20"/>
          <w:highlight w:val="lightGray"/>
        </w:rPr>
        <w:t>[Test]</w:t>
      </w:r>
    </w:p>
    <w:p w:rsidR="00E30576" w:rsidRPr="005C6E94" w:rsidRDefault="00E30576" w:rsidP="00E30576">
      <w:pPr>
        <w:autoSpaceDE w:val="0"/>
        <w:autoSpaceDN w:val="0"/>
        <w:adjustRightInd w:val="0"/>
        <w:rPr>
          <w:rFonts w:ascii="Courier New" w:hAnsi="Courier New" w:cs="Courier New"/>
          <w:noProof/>
          <w:sz w:val="20"/>
          <w:szCs w:val="20"/>
          <w:highlight w:val="lightGray"/>
        </w:rPr>
      </w:pPr>
      <w:r w:rsidRPr="005C6E94">
        <w:rPr>
          <w:rFonts w:ascii="Courier New" w:hAnsi="Courier New" w:cs="Courier New"/>
          <w:noProof/>
          <w:sz w:val="20"/>
          <w:szCs w:val="20"/>
          <w:highlight w:val="lightGray"/>
        </w:rPr>
        <w:t xml:space="preserve">        </w:t>
      </w:r>
      <w:r w:rsidRPr="005C6E94">
        <w:rPr>
          <w:rFonts w:ascii="Courier New" w:hAnsi="Courier New" w:cs="Courier New"/>
          <w:noProof/>
          <w:color w:val="0000FF"/>
          <w:sz w:val="20"/>
          <w:szCs w:val="20"/>
          <w:highlight w:val="lightGray"/>
        </w:rPr>
        <w:t>public</w:t>
      </w:r>
      <w:r w:rsidRPr="005C6E94">
        <w:rPr>
          <w:rFonts w:ascii="Courier New" w:hAnsi="Courier New" w:cs="Courier New"/>
          <w:noProof/>
          <w:sz w:val="20"/>
          <w:szCs w:val="20"/>
          <w:highlight w:val="lightGray"/>
        </w:rPr>
        <w:t xml:space="preserve"> </w:t>
      </w:r>
      <w:r w:rsidRPr="005C6E94">
        <w:rPr>
          <w:rFonts w:ascii="Courier New" w:hAnsi="Courier New" w:cs="Courier New"/>
          <w:noProof/>
          <w:color w:val="0000FF"/>
          <w:sz w:val="20"/>
          <w:szCs w:val="20"/>
          <w:highlight w:val="lightGray"/>
        </w:rPr>
        <w:t>void</w:t>
      </w:r>
      <w:r w:rsidRPr="005C6E94">
        <w:rPr>
          <w:rFonts w:ascii="Courier New" w:hAnsi="Courier New" w:cs="Courier New"/>
          <w:noProof/>
          <w:sz w:val="20"/>
          <w:szCs w:val="20"/>
          <w:highlight w:val="lightGray"/>
        </w:rPr>
        <w:t xml:space="preserve"> Test_SaveValidCustomer()</w:t>
      </w:r>
    </w:p>
    <w:p w:rsidR="00E30576" w:rsidRPr="005C6E94" w:rsidRDefault="00E30576" w:rsidP="00E30576">
      <w:pPr>
        <w:autoSpaceDE w:val="0"/>
        <w:autoSpaceDN w:val="0"/>
        <w:adjustRightInd w:val="0"/>
        <w:rPr>
          <w:rFonts w:ascii="Courier New" w:hAnsi="Courier New" w:cs="Courier New"/>
          <w:noProof/>
          <w:sz w:val="20"/>
          <w:szCs w:val="20"/>
          <w:highlight w:val="lightGray"/>
        </w:rPr>
      </w:pPr>
      <w:r w:rsidRPr="005C6E94">
        <w:rPr>
          <w:rFonts w:ascii="Courier New" w:hAnsi="Courier New" w:cs="Courier New"/>
          <w:noProof/>
          <w:sz w:val="20"/>
          <w:szCs w:val="20"/>
          <w:highlight w:val="lightGray"/>
        </w:rPr>
        <w:t xml:space="preserve">        {</w:t>
      </w:r>
    </w:p>
    <w:p w:rsidR="00E30576" w:rsidRPr="005C6E94" w:rsidRDefault="00E30576" w:rsidP="00E30576">
      <w:pPr>
        <w:autoSpaceDE w:val="0"/>
        <w:autoSpaceDN w:val="0"/>
        <w:adjustRightInd w:val="0"/>
        <w:rPr>
          <w:rFonts w:ascii="Courier New" w:hAnsi="Courier New" w:cs="Courier New"/>
          <w:noProof/>
          <w:color w:val="008000"/>
          <w:sz w:val="20"/>
          <w:szCs w:val="20"/>
          <w:highlight w:val="lightGray"/>
        </w:rPr>
      </w:pPr>
      <w:r w:rsidRPr="005C6E94">
        <w:rPr>
          <w:rFonts w:ascii="Courier New" w:hAnsi="Courier New" w:cs="Courier New"/>
          <w:noProof/>
          <w:sz w:val="20"/>
          <w:szCs w:val="20"/>
          <w:highlight w:val="lightGray"/>
        </w:rPr>
        <w:t xml:space="preserve">            </w:t>
      </w:r>
      <w:r w:rsidRPr="005C6E94">
        <w:rPr>
          <w:rFonts w:ascii="Courier New" w:hAnsi="Courier New" w:cs="Courier New"/>
          <w:noProof/>
          <w:color w:val="008000"/>
          <w:sz w:val="20"/>
          <w:szCs w:val="20"/>
          <w:highlight w:val="lightGray"/>
        </w:rPr>
        <w:t>//---------------Set up test pack-------------------</w:t>
      </w:r>
    </w:p>
    <w:p w:rsidR="00E30576" w:rsidRPr="005C6E94" w:rsidRDefault="00E30576" w:rsidP="00E30576">
      <w:pPr>
        <w:autoSpaceDE w:val="0"/>
        <w:autoSpaceDN w:val="0"/>
        <w:adjustRightInd w:val="0"/>
        <w:rPr>
          <w:rFonts w:ascii="Courier New" w:hAnsi="Courier New" w:cs="Courier New"/>
          <w:noProof/>
          <w:sz w:val="20"/>
          <w:szCs w:val="20"/>
          <w:highlight w:val="lightGray"/>
        </w:rPr>
      </w:pPr>
      <w:r w:rsidRPr="005C6E94">
        <w:rPr>
          <w:rFonts w:ascii="Courier New" w:hAnsi="Courier New" w:cs="Courier New"/>
          <w:noProof/>
          <w:sz w:val="20"/>
          <w:szCs w:val="20"/>
          <w:highlight w:val="lightGray"/>
        </w:rPr>
        <w:t xml:space="preserve">            </w:t>
      </w:r>
      <w:r w:rsidRPr="005C6E94">
        <w:rPr>
          <w:rFonts w:ascii="Courier New" w:hAnsi="Courier New" w:cs="Courier New"/>
          <w:noProof/>
          <w:color w:val="2B91AF"/>
          <w:sz w:val="20"/>
          <w:szCs w:val="20"/>
          <w:highlight w:val="lightGray"/>
        </w:rPr>
        <w:t>Customer</w:t>
      </w:r>
      <w:r w:rsidRPr="005C6E94">
        <w:rPr>
          <w:rFonts w:ascii="Courier New" w:hAnsi="Courier New" w:cs="Courier New"/>
          <w:noProof/>
          <w:sz w:val="20"/>
          <w:szCs w:val="20"/>
          <w:highlight w:val="lightGray"/>
        </w:rPr>
        <w:t xml:space="preserve"> customer = </w:t>
      </w:r>
      <w:r w:rsidRPr="005C6E94">
        <w:rPr>
          <w:rFonts w:ascii="Courier New" w:hAnsi="Courier New" w:cs="Courier New"/>
          <w:noProof/>
          <w:color w:val="0000FF"/>
          <w:sz w:val="20"/>
          <w:szCs w:val="20"/>
          <w:highlight w:val="lightGray"/>
        </w:rPr>
        <w:t>new</w:t>
      </w:r>
      <w:r w:rsidRPr="005C6E94">
        <w:rPr>
          <w:rFonts w:ascii="Courier New" w:hAnsi="Courier New" w:cs="Courier New"/>
          <w:noProof/>
          <w:sz w:val="20"/>
          <w:szCs w:val="20"/>
          <w:highlight w:val="lightGray"/>
        </w:rPr>
        <w:t xml:space="preserve"> </w:t>
      </w:r>
      <w:r w:rsidRPr="005C6E94">
        <w:rPr>
          <w:rFonts w:ascii="Courier New" w:hAnsi="Courier New" w:cs="Courier New"/>
          <w:noProof/>
          <w:color w:val="2B91AF"/>
          <w:sz w:val="20"/>
          <w:szCs w:val="20"/>
          <w:highlight w:val="lightGray"/>
        </w:rPr>
        <w:t>Customer</w:t>
      </w:r>
      <w:r w:rsidRPr="005C6E94">
        <w:rPr>
          <w:rFonts w:ascii="Courier New" w:hAnsi="Courier New" w:cs="Courier New"/>
          <w:noProof/>
          <w:sz w:val="20"/>
          <w:szCs w:val="20"/>
          <w:highlight w:val="lightGray"/>
        </w:rPr>
        <w:t>();</w:t>
      </w:r>
    </w:p>
    <w:p w:rsidR="00E30576" w:rsidRPr="005C6E94" w:rsidRDefault="00E30576" w:rsidP="00E30576">
      <w:pPr>
        <w:autoSpaceDE w:val="0"/>
        <w:autoSpaceDN w:val="0"/>
        <w:adjustRightInd w:val="0"/>
        <w:rPr>
          <w:rFonts w:ascii="Courier New" w:hAnsi="Courier New" w:cs="Courier New"/>
          <w:noProof/>
          <w:sz w:val="20"/>
          <w:szCs w:val="20"/>
          <w:highlight w:val="lightGray"/>
        </w:rPr>
      </w:pPr>
      <w:r w:rsidRPr="005C6E94">
        <w:rPr>
          <w:rFonts w:ascii="Courier New" w:hAnsi="Courier New" w:cs="Courier New"/>
          <w:noProof/>
          <w:sz w:val="20"/>
          <w:szCs w:val="20"/>
          <w:highlight w:val="lightGray"/>
        </w:rPr>
        <w:t xml:space="preserve">            customer.CustomerName = </w:t>
      </w:r>
      <w:r w:rsidRPr="005C6E94">
        <w:rPr>
          <w:rFonts w:ascii="Courier New" w:hAnsi="Courier New" w:cs="Courier New"/>
          <w:noProof/>
          <w:color w:val="A31515"/>
          <w:sz w:val="20"/>
          <w:szCs w:val="20"/>
          <w:highlight w:val="lightGray"/>
        </w:rPr>
        <w:t>"Valid Name"</w:t>
      </w:r>
      <w:r w:rsidRPr="005C6E94">
        <w:rPr>
          <w:rFonts w:ascii="Courier New" w:hAnsi="Courier New" w:cs="Courier New"/>
          <w:noProof/>
          <w:sz w:val="20"/>
          <w:szCs w:val="20"/>
          <w:highlight w:val="lightGray"/>
        </w:rPr>
        <w:t>;</w:t>
      </w:r>
    </w:p>
    <w:p w:rsidR="00E30576" w:rsidRPr="005C6E94" w:rsidRDefault="00E30576" w:rsidP="00E30576">
      <w:pPr>
        <w:autoSpaceDE w:val="0"/>
        <w:autoSpaceDN w:val="0"/>
        <w:adjustRightInd w:val="0"/>
        <w:rPr>
          <w:rFonts w:ascii="Courier New" w:hAnsi="Courier New" w:cs="Courier New"/>
          <w:noProof/>
          <w:sz w:val="20"/>
          <w:szCs w:val="20"/>
          <w:highlight w:val="lightGray"/>
        </w:rPr>
      </w:pPr>
      <w:r w:rsidRPr="005C6E94">
        <w:rPr>
          <w:rFonts w:ascii="Courier New" w:hAnsi="Courier New" w:cs="Courier New"/>
          <w:noProof/>
          <w:sz w:val="20"/>
          <w:szCs w:val="20"/>
          <w:highlight w:val="lightGray"/>
        </w:rPr>
        <w:t xml:space="preserve">            customer.CustomerCode = </w:t>
      </w:r>
      <w:r w:rsidRPr="005C6E94">
        <w:rPr>
          <w:rFonts w:ascii="Courier New" w:hAnsi="Courier New" w:cs="Courier New"/>
          <w:noProof/>
          <w:color w:val="A31515"/>
          <w:sz w:val="20"/>
          <w:szCs w:val="20"/>
          <w:highlight w:val="lightGray"/>
        </w:rPr>
        <w:t>"Code"</w:t>
      </w:r>
      <w:r w:rsidRPr="005C6E94">
        <w:rPr>
          <w:rFonts w:ascii="Courier New" w:hAnsi="Courier New" w:cs="Courier New"/>
          <w:noProof/>
          <w:sz w:val="20"/>
          <w:szCs w:val="20"/>
          <w:highlight w:val="lightGray"/>
        </w:rPr>
        <w:t>;</w:t>
      </w:r>
    </w:p>
    <w:p w:rsidR="00E30576" w:rsidRPr="005C6E94" w:rsidRDefault="00E30576" w:rsidP="00E30576">
      <w:pPr>
        <w:autoSpaceDE w:val="0"/>
        <w:autoSpaceDN w:val="0"/>
        <w:adjustRightInd w:val="0"/>
        <w:rPr>
          <w:rFonts w:ascii="Courier New" w:hAnsi="Courier New" w:cs="Courier New"/>
          <w:noProof/>
          <w:sz w:val="20"/>
          <w:szCs w:val="20"/>
          <w:highlight w:val="lightGray"/>
        </w:rPr>
      </w:pPr>
      <w:r w:rsidRPr="005C6E94">
        <w:rPr>
          <w:rFonts w:ascii="Courier New" w:hAnsi="Courier New" w:cs="Courier New"/>
          <w:noProof/>
          <w:sz w:val="20"/>
          <w:szCs w:val="20"/>
          <w:highlight w:val="lightGray"/>
        </w:rPr>
        <w:t xml:space="preserve">            </w:t>
      </w:r>
    </w:p>
    <w:p w:rsidR="00E30576" w:rsidRPr="005C6E94" w:rsidRDefault="00E30576" w:rsidP="00E30576">
      <w:pPr>
        <w:autoSpaceDE w:val="0"/>
        <w:autoSpaceDN w:val="0"/>
        <w:adjustRightInd w:val="0"/>
        <w:rPr>
          <w:rFonts w:ascii="Courier New" w:hAnsi="Courier New" w:cs="Courier New"/>
          <w:noProof/>
          <w:color w:val="008000"/>
          <w:sz w:val="20"/>
          <w:szCs w:val="20"/>
          <w:highlight w:val="lightGray"/>
        </w:rPr>
      </w:pPr>
      <w:r w:rsidRPr="005C6E94">
        <w:rPr>
          <w:rFonts w:ascii="Courier New" w:hAnsi="Courier New" w:cs="Courier New"/>
          <w:noProof/>
          <w:sz w:val="20"/>
          <w:szCs w:val="20"/>
          <w:highlight w:val="lightGray"/>
        </w:rPr>
        <w:t xml:space="preserve">            </w:t>
      </w:r>
      <w:r w:rsidRPr="005C6E94">
        <w:rPr>
          <w:rFonts w:ascii="Courier New" w:hAnsi="Courier New" w:cs="Courier New"/>
          <w:noProof/>
          <w:color w:val="008000"/>
          <w:sz w:val="20"/>
          <w:szCs w:val="20"/>
          <w:highlight w:val="lightGray"/>
        </w:rPr>
        <w:t>//---------------Assert Precondition----------------</w:t>
      </w:r>
    </w:p>
    <w:p w:rsidR="00E30576" w:rsidRPr="005C6E94" w:rsidRDefault="00E30576" w:rsidP="00E30576">
      <w:pPr>
        <w:autoSpaceDE w:val="0"/>
        <w:autoSpaceDN w:val="0"/>
        <w:adjustRightInd w:val="0"/>
        <w:rPr>
          <w:rFonts w:ascii="Courier New" w:hAnsi="Courier New" w:cs="Courier New"/>
          <w:noProof/>
          <w:sz w:val="20"/>
          <w:szCs w:val="20"/>
          <w:highlight w:val="lightGray"/>
        </w:rPr>
      </w:pPr>
      <w:r w:rsidRPr="005C6E94">
        <w:rPr>
          <w:rFonts w:ascii="Courier New" w:hAnsi="Courier New" w:cs="Courier New"/>
          <w:noProof/>
          <w:sz w:val="20"/>
          <w:szCs w:val="20"/>
          <w:highlight w:val="lightGray"/>
        </w:rPr>
        <w:t xml:space="preserve">            </w:t>
      </w:r>
      <w:r w:rsidRPr="005C6E94">
        <w:rPr>
          <w:rFonts w:ascii="Courier New" w:hAnsi="Courier New" w:cs="Courier New"/>
          <w:noProof/>
          <w:color w:val="2B91AF"/>
          <w:sz w:val="20"/>
          <w:szCs w:val="20"/>
          <w:highlight w:val="lightGray"/>
        </w:rPr>
        <w:t>Assert</w:t>
      </w:r>
      <w:r w:rsidRPr="005C6E94">
        <w:rPr>
          <w:rFonts w:ascii="Courier New" w:hAnsi="Courier New" w:cs="Courier New"/>
          <w:noProof/>
          <w:sz w:val="20"/>
          <w:szCs w:val="20"/>
          <w:highlight w:val="lightGray"/>
        </w:rPr>
        <w:t>.IsTrue(customer.Status.IsNew);</w:t>
      </w:r>
    </w:p>
    <w:p w:rsidR="00E30576" w:rsidRPr="005C6E94" w:rsidRDefault="00E30576" w:rsidP="00E30576">
      <w:pPr>
        <w:autoSpaceDE w:val="0"/>
        <w:autoSpaceDN w:val="0"/>
        <w:adjustRightInd w:val="0"/>
        <w:rPr>
          <w:rFonts w:ascii="Courier New" w:hAnsi="Courier New" w:cs="Courier New"/>
          <w:noProof/>
          <w:sz w:val="20"/>
          <w:szCs w:val="20"/>
          <w:highlight w:val="lightGray"/>
        </w:rPr>
      </w:pPr>
      <w:r w:rsidRPr="005C6E94">
        <w:rPr>
          <w:rFonts w:ascii="Courier New" w:hAnsi="Courier New" w:cs="Courier New"/>
          <w:noProof/>
          <w:sz w:val="20"/>
          <w:szCs w:val="20"/>
          <w:highlight w:val="lightGray"/>
        </w:rPr>
        <w:t xml:space="preserve">            </w:t>
      </w:r>
      <w:r w:rsidRPr="005C6E94">
        <w:rPr>
          <w:rFonts w:ascii="Courier New" w:hAnsi="Courier New" w:cs="Courier New"/>
          <w:noProof/>
          <w:color w:val="2B91AF"/>
          <w:sz w:val="20"/>
          <w:szCs w:val="20"/>
          <w:highlight w:val="lightGray"/>
        </w:rPr>
        <w:t>Assert</w:t>
      </w:r>
      <w:r w:rsidRPr="005C6E94">
        <w:rPr>
          <w:rFonts w:ascii="Courier New" w:hAnsi="Courier New" w:cs="Courier New"/>
          <w:noProof/>
          <w:sz w:val="20"/>
          <w:szCs w:val="20"/>
          <w:highlight w:val="lightGray"/>
        </w:rPr>
        <w:t>.IsTrue(customer.Status.IsDirty);</w:t>
      </w:r>
    </w:p>
    <w:p w:rsidR="00E30576" w:rsidRPr="005C6E94" w:rsidRDefault="00E30576" w:rsidP="00E30576">
      <w:pPr>
        <w:autoSpaceDE w:val="0"/>
        <w:autoSpaceDN w:val="0"/>
        <w:adjustRightInd w:val="0"/>
        <w:rPr>
          <w:rFonts w:ascii="Courier New" w:hAnsi="Courier New" w:cs="Courier New"/>
          <w:noProof/>
          <w:sz w:val="20"/>
          <w:szCs w:val="20"/>
          <w:highlight w:val="lightGray"/>
        </w:rPr>
      </w:pPr>
    </w:p>
    <w:p w:rsidR="00E30576" w:rsidRPr="005C6E94" w:rsidRDefault="00E30576" w:rsidP="00E30576">
      <w:pPr>
        <w:autoSpaceDE w:val="0"/>
        <w:autoSpaceDN w:val="0"/>
        <w:adjustRightInd w:val="0"/>
        <w:rPr>
          <w:rFonts w:ascii="Courier New" w:hAnsi="Courier New" w:cs="Courier New"/>
          <w:noProof/>
          <w:color w:val="008000"/>
          <w:sz w:val="20"/>
          <w:szCs w:val="20"/>
          <w:highlight w:val="lightGray"/>
        </w:rPr>
      </w:pPr>
      <w:r w:rsidRPr="005C6E94">
        <w:rPr>
          <w:rFonts w:ascii="Courier New" w:hAnsi="Courier New" w:cs="Courier New"/>
          <w:noProof/>
          <w:sz w:val="20"/>
          <w:szCs w:val="20"/>
          <w:highlight w:val="lightGray"/>
        </w:rPr>
        <w:t xml:space="preserve">            </w:t>
      </w:r>
      <w:r w:rsidRPr="005C6E94">
        <w:rPr>
          <w:rFonts w:ascii="Courier New" w:hAnsi="Courier New" w:cs="Courier New"/>
          <w:noProof/>
          <w:color w:val="008000"/>
          <w:sz w:val="20"/>
          <w:szCs w:val="20"/>
          <w:highlight w:val="lightGray"/>
        </w:rPr>
        <w:t>//---------------Execute Test ----------------------</w:t>
      </w:r>
    </w:p>
    <w:p w:rsidR="00E30576" w:rsidRPr="005C6E94" w:rsidRDefault="00E30576" w:rsidP="00E30576">
      <w:pPr>
        <w:autoSpaceDE w:val="0"/>
        <w:autoSpaceDN w:val="0"/>
        <w:adjustRightInd w:val="0"/>
        <w:rPr>
          <w:rFonts w:ascii="Courier New" w:hAnsi="Courier New" w:cs="Courier New"/>
          <w:noProof/>
          <w:sz w:val="20"/>
          <w:szCs w:val="20"/>
          <w:highlight w:val="lightGray"/>
        </w:rPr>
      </w:pPr>
      <w:r w:rsidRPr="005C6E94">
        <w:rPr>
          <w:rFonts w:ascii="Courier New" w:hAnsi="Courier New" w:cs="Courier New"/>
          <w:noProof/>
          <w:sz w:val="20"/>
          <w:szCs w:val="20"/>
          <w:highlight w:val="lightGray"/>
        </w:rPr>
        <w:t xml:space="preserve">            customer.Save();</w:t>
      </w:r>
    </w:p>
    <w:p w:rsidR="00E30576" w:rsidRPr="005C6E94" w:rsidRDefault="00E30576" w:rsidP="00E30576">
      <w:pPr>
        <w:autoSpaceDE w:val="0"/>
        <w:autoSpaceDN w:val="0"/>
        <w:adjustRightInd w:val="0"/>
        <w:rPr>
          <w:rFonts w:ascii="Courier New" w:hAnsi="Courier New" w:cs="Courier New"/>
          <w:noProof/>
          <w:sz w:val="20"/>
          <w:szCs w:val="20"/>
          <w:highlight w:val="lightGray"/>
        </w:rPr>
      </w:pPr>
    </w:p>
    <w:p w:rsidR="00E30576" w:rsidRPr="005C6E94" w:rsidRDefault="00E30576" w:rsidP="00E30576">
      <w:pPr>
        <w:autoSpaceDE w:val="0"/>
        <w:autoSpaceDN w:val="0"/>
        <w:adjustRightInd w:val="0"/>
        <w:rPr>
          <w:rFonts w:ascii="Courier New" w:hAnsi="Courier New" w:cs="Courier New"/>
          <w:noProof/>
          <w:color w:val="008000"/>
          <w:sz w:val="20"/>
          <w:szCs w:val="20"/>
          <w:highlight w:val="lightGray"/>
        </w:rPr>
      </w:pPr>
      <w:r w:rsidRPr="005C6E94">
        <w:rPr>
          <w:rFonts w:ascii="Courier New" w:hAnsi="Courier New" w:cs="Courier New"/>
          <w:noProof/>
          <w:sz w:val="20"/>
          <w:szCs w:val="20"/>
          <w:highlight w:val="lightGray"/>
        </w:rPr>
        <w:t xml:space="preserve">            </w:t>
      </w:r>
      <w:r w:rsidRPr="005C6E94">
        <w:rPr>
          <w:rFonts w:ascii="Courier New" w:hAnsi="Courier New" w:cs="Courier New"/>
          <w:noProof/>
          <w:color w:val="008000"/>
          <w:sz w:val="20"/>
          <w:szCs w:val="20"/>
          <w:highlight w:val="lightGray"/>
        </w:rPr>
        <w:t>//---------------Test Result -----------------------</w:t>
      </w:r>
    </w:p>
    <w:p w:rsidR="00E30576" w:rsidRPr="005C6E94" w:rsidRDefault="00E30576" w:rsidP="00E30576">
      <w:pPr>
        <w:autoSpaceDE w:val="0"/>
        <w:autoSpaceDN w:val="0"/>
        <w:adjustRightInd w:val="0"/>
        <w:rPr>
          <w:rFonts w:ascii="Courier New" w:hAnsi="Courier New" w:cs="Courier New"/>
          <w:noProof/>
          <w:sz w:val="20"/>
          <w:szCs w:val="20"/>
          <w:highlight w:val="lightGray"/>
        </w:rPr>
      </w:pPr>
      <w:r w:rsidRPr="005C6E94">
        <w:rPr>
          <w:rFonts w:ascii="Courier New" w:hAnsi="Courier New" w:cs="Courier New"/>
          <w:noProof/>
          <w:sz w:val="20"/>
          <w:szCs w:val="20"/>
          <w:highlight w:val="lightGray"/>
        </w:rPr>
        <w:t xml:space="preserve">            </w:t>
      </w:r>
      <w:r w:rsidRPr="005C6E94">
        <w:rPr>
          <w:rFonts w:ascii="Courier New" w:hAnsi="Courier New" w:cs="Courier New"/>
          <w:noProof/>
          <w:color w:val="2B91AF"/>
          <w:sz w:val="20"/>
          <w:szCs w:val="20"/>
          <w:highlight w:val="lightGray"/>
        </w:rPr>
        <w:t>Assert</w:t>
      </w:r>
      <w:r w:rsidRPr="005C6E94">
        <w:rPr>
          <w:rFonts w:ascii="Courier New" w:hAnsi="Courier New" w:cs="Courier New"/>
          <w:noProof/>
          <w:sz w:val="20"/>
          <w:szCs w:val="20"/>
          <w:highlight w:val="lightGray"/>
        </w:rPr>
        <w:t>.IsFalse(customer.Status.IsNew);</w:t>
      </w:r>
    </w:p>
    <w:p w:rsidR="00E30576" w:rsidRPr="005C6E94" w:rsidRDefault="00E30576" w:rsidP="00E30576">
      <w:pPr>
        <w:autoSpaceDE w:val="0"/>
        <w:autoSpaceDN w:val="0"/>
        <w:adjustRightInd w:val="0"/>
        <w:rPr>
          <w:rFonts w:ascii="Courier New" w:hAnsi="Courier New" w:cs="Courier New"/>
          <w:noProof/>
          <w:sz w:val="20"/>
          <w:szCs w:val="20"/>
          <w:highlight w:val="lightGray"/>
        </w:rPr>
      </w:pPr>
      <w:r w:rsidRPr="005C6E94">
        <w:rPr>
          <w:rFonts w:ascii="Courier New" w:hAnsi="Courier New" w:cs="Courier New"/>
          <w:noProof/>
          <w:sz w:val="20"/>
          <w:szCs w:val="20"/>
          <w:highlight w:val="lightGray"/>
        </w:rPr>
        <w:t xml:space="preserve">            </w:t>
      </w:r>
      <w:r w:rsidRPr="005C6E94">
        <w:rPr>
          <w:rFonts w:ascii="Courier New" w:hAnsi="Courier New" w:cs="Courier New"/>
          <w:noProof/>
          <w:color w:val="2B91AF"/>
          <w:sz w:val="20"/>
          <w:szCs w:val="20"/>
          <w:highlight w:val="lightGray"/>
        </w:rPr>
        <w:t>Assert</w:t>
      </w:r>
      <w:r w:rsidRPr="005C6E94">
        <w:rPr>
          <w:rFonts w:ascii="Courier New" w:hAnsi="Courier New" w:cs="Courier New"/>
          <w:noProof/>
          <w:sz w:val="20"/>
          <w:szCs w:val="20"/>
          <w:highlight w:val="lightGray"/>
        </w:rPr>
        <w:t>.IsFalse(customer.Status.IsDirty);</w:t>
      </w:r>
    </w:p>
    <w:p w:rsidR="00E30576" w:rsidRDefault="00E30576" w:rsidP="00E30576">
      <w:pPr>
        <w:rPr>
          <w:rFonts w:ascii="Courier New" w:hAnsi="Courier New" w:cs="Courier New"/>
          <w:noProof/>
          <w:sz w:val="20"/>
          <w:szCs w:val="20"/>
        </w:rPr>
      </w:pPr>
      <w:r w:rsidRPr="005C6E94">
        <w:rPr>
          <w:rFonts w:ascii="Courier New" w:hAnsi="Courier New" w:cs="Courier New"/>
          <w:noProof/>
          <w:sz w:val="20"/>
          <w:szCs w:val="20"/>
          <w:highlight w:val="lightGray"/>
        </w:rPr>
        <w:t xml:space="preserve">        }</w:t>
      </w:r>
    </w:p>
    <w:p w:rsidR="00E30576" w:rsidRPr="005C6E94" w:rsidRDefault="00E30576" w:rsidP="00E30576">
      <w:pPr>
        <w:rPr>
          <w:rFonts w:ascii="Courier New" w:hAnsi="Courier New" w:cs="Courier New"/>
          <w:noProof/>
          <w:sz w:val="20"/>
          <w:szCs w:val="20"/>
        </w:rPr>
      </w:pPr>
      <w:r w:rsidRPr="005C6E94">
        <w:rPr>
          <w:rFonts w:ascii="Courier New" w:hAnsi="Courier New" w:cs="Courier New"/>
          <w:noProof/>
          <w:sz w:val="20"/>
          <w:szCs w:val="20"/>
        </w:rPr>
        <w:t>Test_Save_Invalid_ValidCustomer</w:t>
      </w:r>
      <w:r>
        <w:rPr>
          <w:rFonts w:ascii="Courier New" w:hAnsi="Courier New" w:cs="Courier New"/>
          <w:noProof/>
          <w:sz w:val="20"/>
          <w:szCs w:val="20"/>
        </w:rPr>
        <w:t xml:space="preserve"> – </w:t>
      </w:r>
      <w:r w:rsidRPr="000557C0">
        <w:rPr>
          <w:rFonts w:ascii="Courier New" w:hAnsi="Courier New" w:cs="Courier New"/>
          <w:noProof/>
          <w:sz w:val="20"/>
          <w:szCs w:val="20"/>
          <w:highlight w:val="yellow"/>
        </w:rPr>
        <w:t>do test in code</w:t>
      </w:r>
    </w:p>
    <w:p w:rsidR="00E30576" w:rsidRPr="005C6E94" w:rsidRDefault="00E30576" w:rsidP="00E30576">
      <w:pPr>
        <w:pStyle w:val="Heading5"/>
      </w:pPr>
      <w:r w:rsidRPr="005C6E94">
        <w:t>Using Property Read Write Rules</w:t>
      </w:r>
    </w:p>
    <w:p w:rsidR="00E30576" w:rsidRPr="005C6E94" w:rsidRDefault="00E30576" w:rsidP="00E30576">
      <w:r w:rsidRPr="005C6E94">
        <w:t xml:space="preserve">One of the other rules often implemented for a Business Object Property is </w:t>
      </w:r>
      <w:r>
        <w:t>a rule relating</w:t>
      </w:r>
      <w:r w:rsidRPr="005C6E94">
        <w:t xml:space="preserve"> to the reading and writing of a Property depending on the status of the business object. </w:t>
      </w:r>
      <w:r>
        <w:t>For instance, a</w:t>
      </w:r>
      <w:r w:rsidRPr="005C6E94">
        <w:t xml:space="preserve"> customer has a property CustomerCode </w:t>
      </w:r>
      <w:r>
        <w:t>whose</w:t>
      </w:r>
      <w:r w:rsidRPr="005C6E94">
        <w:t xml:space="preserve"> value is used to integrate to the External systems. This property is compulsory and can never be changed once it has been set. We add this property to FireStarter with the ReadWrite Rule – WriteNew. </w:t>
      </w:r>
    </w:p>
    <w:p w:rsidR="00E30576" w:rsidRPr="005C6E94" w:rsidRDefault="00E30576" w:rsidP="00E30576">
      <w:r>
        <w:rPr>
          <w:noProof/>
          <w:lang w:val="en-GB" w:eastAsia="en-GB"/>
        </w:rPr>
        <w:drawing>
          <wp:inline distT="0" distB="0" distL="0" distR="0">
            <wp:extent cx="5486400" cy="27622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486400" cy="2762250"/>
                    </a:xfrm>
                    <a:prstGeom prst="rect">
                      <a:avLst/>
                    </a:prstGeom>
                    <a:noFill/>
                    <a:ln w="9525">
                      <a:noFill/>
                      <a:miter lim="800000"/>
                      <a:headEnd/>
                      <a:tailEnd/>
                    </a:ln>
                  </pic:spPr>
                </pic:pic>
              </a:graphicData>
            </a:graphic>
          </wp:inline>
        </w:drawing>
      </w:r>
    </w:p>
    <w:p w:rsidR="00E30576" w:rsidRDefault="00E30576" w:rsidP="00E30576"/>
    <w:p w:rsidR="00E30576" w:rsidRDefault="00E30576" w:rsidP="00E30576">
      <w:r>
        <w:t>The other available read-write options are:</w:t>
      </w:r>
    </w:p>
    <w:p w:rsidR="00E30576" w:rsidRPr="005C6E94" w:rsidRDefault="00E30576" w:rsidP="00E30576">
      <w:pPr>
        <w:numPr>
          <w:ilvl w:val="0"/>
          <w:numId w:val="1"/>
        </w:numPr>
      </w:pPr>
      <w:r w:rsidRPr="005C6E94">
        <w:t xml:space="preserve">Read Only – used when a properties value is loaded from a datastore but never updated to the business object e.g. if a stored procedure or </w:t>
      </w:r>
      <w:r>
        <w:t>external application updates this property’s value and it is only ever read from the datastore by the business object and can never be set, updated or persisted back.</w:t>
      </w:r>
    </w:p>
    <w:p w:rsidR="00E30576" w:rsidRPr="005C6E94" w:rsidRDefault="00E30576" w:rsidP="00E30576">
      <w:pPr>
        <w:numPr>
          <w:ilvl w:val="0"/>
          <w:numId w:val="1"/>
        </w:numPr>
      </w:pPr>
      <w:r w:rsidRPr="005C6E94">
        <w:t>Read Write – The proper</w:t>
      </w:r>
      <w:r>
        <w:t>ty’s</w:t>
      </w:r>
      <w:r w:rsidRPr="005C6E94">
        <w:t xml:space="preserve"> value can be read and updated many times in the life of the Business Object.</w:t>
      </w:r>
      <w:r>
        <w:t xml:space="preserve">  This is the default setting.</w:t>
      </w:r>
    </w:p>
    <w:p w:rsidR="00E30576" w:rsidRPr="005C6E94" w:rsidRDefault="00E30576" w:rsidP="00E30576">
      <w:pPr>
        <w:numPr>
          <w:ilvl w:val="0"/>
          <w:numId w:val="1"/>
        </w:numPr>
      </w:pPr>
      <w:r w:rsidRPr="005C6E94">
        <w:t xml:space="preserve">Write New – </w:t>
      </w:r>
      <w:r>
        <w:t xml:space="preserve">The property’s value can only be set </w:t>
      </w:r>
      <w:r w:rsidRPr="005C6E94">
        <w:t xml:space="preserve">when the object is new (i.e. </w:t>
      </w:r>
      <w:r>
        <w:t>the business object</w:t>
      </w:r>
      <w:r w:rsidRPr="005C6E94">
        <w:t xml:space="preserve"> has never </w:t>
      </w:r>
      <w:r>
        <w:t xml:space="preserve">previously </w:t>
      </w:r>
      <w:r w:rsidRPr="005C6E94">
        <w:t>been updated to a data store).</w:t>
      </w:r>
    </w:p>
    <w:p w:rsidR="00E30576" w:rsidRPr="005C6E94" w:rsidRDefault="00E30576" w:rsidP="00E30576">
      <w:pPr>
        <w:numPr>
          <w:ilvl w:val="0"/>
          <w:numId w:val="1"/>
        </w:numPr>
      </w:pPr>
      <w:r w:rsidRPr="005C6E94">
        <w:t>Write Not New – A value can never be set if the business object is new. The value can be set any time that the business object is not new.</w:t>
      </w:r>
    </w:p>
    <w:p w:rsidR="00E30576" w:rsidRPr="005C6E94" w:rsidRDefault="00E30576" w:rsidP="00E30576">
      <w:pPr>
        <w:numPr>
          <w:ilvl w:val="0"/>
          <w:numId w:val="1"/>
        </w:numPr>
      </w:pPr>
      <w:r w:rsidRPr="005C6E94">
        <w:t>Write Once – A value for a property can only be set to a business object once. This may be set at any stage of the business objects life but once the value for the property is set it can never be changed.</w:t>
      </w:r>
    </w:p>
    <w:p w:rsidR="00E30576" w:rsidRPr="005C6E94" w:rsidRDefault="00E30576" w:rsidP="00E30576"/>
    <w:p w:rsidR="00E30576" w:rsidRPr="005C6E94" w:rsidRDefault="00E30576" w:rsidP="00E30576">
      <w:r w:rsidRPr="005C6E94">
        <w:t xml:space="preserve">There are a few tests in the </w:t>
      </w:r>
      <w:r w:rsidRPr="005C6E94">
        <w:rPr>
          <w:rFonts w:ascii="Courier New" w:hAnsi="Courier New" w:cs="Courier New"/>
          <w:noProof/>
          <w:color w:val="2B91AF"/>
          <w:sz w:val="20"/>
          <w:szCs w:val="20"/>
        </w:rPr>
        <w:t>TestSetCustomerBOProp</w:t>
      </w:r>
      <w:r w:rsidRPr="005C6E94">
        <w:t xml:space="preserve"> class relating ReadWriteRules but the most pertinent tests is this test which shows that the </w:t>
      </w:r>
      <w:r w:rsidRPr="005C6E94">
        <w:rPr>
          <w:rFonts w:ascii="Courier New" w:hAnsi="Courier New" w:cs="Courier New"/>
          <w:noProof/>
          <w:color w:val="2B91AF"/>
          <w:sz w:val="18"/>
          <w:szCs w:val="18"/>
        </w:rPr>
        <w:t>BusinessObjectReadWriteRuleException</w:t>
      </w:r>
      <w:r w:rsidRPr="005C6E94">
        <w:t xml:space="preserve"> error is raised if the application attempts to update the Business Object property in contravention of its ReadWrite Rules. The details of how this is implemented </w:t>
      </w:r>
      <w:r>
        <w:t>are</w:t>
      </w:r>
      <w:r w:rsidRPr="005C6E94">
        <w:t xml:space="preserve"> shown </w:t>
      </w:r>
      <w:r w:rsidRPr="0096398B">
        <w:t>in Implementing Business Objects below</w:t>
      </w:r>
    </w:p>
    <w:p w:rsidR="00E30576" w:rsidRPr="005C6E94" w:rsidRDefault="00E30576" w:rsidP="00E30576"/>
    <w:p w:rsidR="00E30576" w:rsidRPr="005C6E94" w:rsidRDefault="00E30576" w:rsidP="00E30576">
      <w:pPr>
        <w:autoSpaceDE w:val="0"/>
        <w:autoSpaceDN w:val="0"/>
        <w:adjustRightInd w:val="0"/>
        <w:ind w:left="1843" w:hanging="1843"/>
        <w:rPr>
          <w:rFonts w:ascii="Courier New" w:hAnsi="Courier New" w:cs="Courier New"/>
          <w:noProof/>
          <w:sz w:val="18"/>
          <w:szCs w:val="18"/>
          <w:highlight w:val="lightGray"/>
        </w:rPr>
      </w:pPr>
      <w:r w:rsidRPr="005C6E94">
        <w:rPr>
          <w:rFonts w:ascii="Courier New" w:hAnsi="Courier New" w:cs="Courier New"/>
          <w:noProof/>
          <w:sz w:val="18"/>
          <w:szCs w:val="18"/>
        </w:rPr>
        <w:t xml:space="preserve">        </w:t>
      </w:r>
      <w:r w:rsidRPr="005C6E94">
        <w:rPr>
          <w:rFonts w:ascii="Courier New" w:hAnsi="Courier New" w:cs="Courier New"/>
          <w:noProof/>
          <w:sz w:val="18"/>
          <w:szCs w:val="18"/>
          <w:highlight w:val="lightGray"/>
        </w:rPr>
        <w:t>[Test]</w:t>
      </w:r>
    </w:p>
    <w:p w:rsidR="00E30576" w:rsidRPr="005C6E94" w:rsidRDefault="00E30576" w:rsidP="00E30576">
      <w:pPr>
        <w:autoSpaceDE w:val="0"/>
        <w:autoSpaceDN w:val="0"/>
        <w:adjustRightInd w:val="0"/>
        <w:ind w:left="1843" w:hanging="1843"/>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public</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void</w:t>
      </w:r>
      <w:r w:rsidRPr="005C6E94">
        <w:rPr>
          <w:rFonts w:ascii="Courier New" w:hAnsi="Courier New" w:cs="Courier New"/>
          <w:noProof/>
          <w:sz w:val="18"/>
          <w:szCs w:val="18"/>
          <w:highlight w:val="lightGray"/>
        </w:rPr>
        <w:t xml:space="preserve"> Test_SetCustomerCode_ForPersistedCustomer()</w:t>
      </w:r>
    </w:p>
    <w:p w:rsidR="00E30576" w:rsidRPr="005C6E94" w:rsidRDefault="00E30576" w:rsidP="00E30576">
      <w:pPr>
        <w:autoSpaceDE w:val="0"/>
        <w:autoSpaceDN w:val="0"/>
        <w:adjustRightInd w:val="0"/>
        <w:ind w:left="1843" w:hanging="1843"/>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E30576" w:rsidRPr="005C6E94" w:rsidRDefault="00E30576" w:rsidP="00E30576">
      <w:pPr>
        <w:autoSpaceDE w:val="0"/>
        <w:autoSpaceDN w:val="0"/>
        <w:adjustRightInd w:val="0"/>
        <w:ind w:left="1843" w:hanging="1843"/>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//A WriteNew property can not be written to when the business object already persisted.</w:t>
      </w:r>
    </w:p>
    <w:p w:rsidR="00E30576" w:rsidRPr="005C6E94" w:rsidRDefault="00E30576" w:rsidP="00E30576">
      <w:pPr>
        <w:autoSpaceDE w:val="0"/>
        <w:autoSpaceDN w:val="0"/>
        <w:adjustRightInd w:val="0"/>
        <w:ind w:left="1843" w:hanging="1843"/>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//---------------Set up test pack-------------------</w:t>
      </w:r>
    </w:p>
    <w:p w:rsidR="00E30576" w:rsidRPr="005C6E94" w:rsidRDefault="00E30576" w:rsidP="00E30576">
      <w:pPr>
        <w:autoSpaceDE w:val="0"/>
        <w:autoSpaceDN w:val="0"/>
        <w:adjustRightInd w:val="0"/>
        <w:ind w:left="1843" w:hanging="1843"/>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Customer</w:t>
      </w:r>
      <w:r w:rsidRPr="005C6E94">
        <w:rPr>
          <w:rFonts w:ascii="Courier New" w:hAnsi="Courier New" w:cs="Courier New"/>
          <w:noProof/>
          <w:sz w:val="18"/>
          <w:szCs w:val="18"/>
          <w:highlight w:val="lightGray"/>
        </w:rPr>
        <w:t xml:space="preserve"> customer = CreateSavedCustomer();</w:t>
      </w:r>
    </w:p>
    <w:p w:rsidR="00E30576" w:rsidRPr="005C6E94" w:rsidRDefault="00E30576" w:rsidP="00E30576">
      <w:pPr>
        <w:autoSpaceDE w:val="0"/>
        <w:autoSpaceDN w:val="0"/>
        <w:adjustRightInd w:val="0"/>
        <w:ind w:left="1843" w:hanging="1843"/>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IBOProp</w:t>
      </w:r>
      <w:r w:rsidRPr="005C6E94">
        <w:rPr>
          <w:rFonts w:ascii="Courier New" w:hAnsi="Courier New" w:cs="Courier New"/>
          <w:noProof/>
          <w:sz w:val="18"/>
          <w:szCs w:val="18"/>
          <w:highlight w:val="lightGray"/>
        </w:rPr>
        <w:t xml:space="preserve"> customerCodeBoProp = customer.Props[</w:t>
      </w:r>
      <w:r w:rsidRPr="005C6E94">
        <w:rPr>
          <w:rFonts w:ascii="Courier New" w:hAnsi="Courier New" w:cs="Courier New"/>
          <w:noProof/>
          <w:color w:val="A31515"/>
          <w:sz w:val="18"/>
          <w:szCs w:val="18"/>
          <w:highlight w:val="lightGray"/>
        </w:rPr>
        <w:t>"CustomerCode"</w:t>
      </w:r>
      <w:r w:rsidRPr="005C6E94">
        <w:rPr>
          <w:rFonts w:ascii="Courier New" w:hAnsi="Courier New" w:cs="Courier New"/>
          <w:noProof/>
          <w:sz w:val="18"/>
          <w:szCs w:val="18"/>
          <w:highlight w:val="lightGray"/>
        </w:rPr>
        <w:t>];</w:t>
      </w:r>
    </w:p>
    <w:p w:rsidR="00E30576" w:rsidRPr="005C6E94" w:rsidRDefault="00E30576" w:rsidP="00E30576">
      <w:pPr>
        <w:autoSpaceDE w:val="0"/>
        <w:autoSpaceDN w:val="0"/>
        <w:adjustRightInd w:val="0"/>
        <w:ind w:left="1843" w:hanging="1843"/>
        <w:rPr>
          <w:rFonts w:ascii="Courier New" w:hAnsi="Courier New" w:cs="Courier New"/>
          <w:noProof/>
          <w:sz w:val="18"/>
          <w:szCs w:val="18"/>
          <w:highlight w:val="lightGray"/>
        </w:rPr>
      </w:pPr>
    </w:p>
    <w:p w:rsidR="00E30576" w:rsidRPr="005C6E94" w:rsidRDefault="00E30576" w:rsidP="00E30576">
      <w:pPr>
        <w:autoSpaceDE w:val="0"/>
        <w:autoSpaceDN w:val="0"/>
        <w:adjustRightInd w:val="0"/>
        <w:ind w:left="1843" w:hanging="1843"/>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//---------------Assert Precondition----------------</w:t>
      </w:r>
    </w:p>
    <w:p w:rsidR="00E30576" w:rsidRPr="005C6E94" w:rsidRDefault="00E30576" w:rsidP="00E30576">
      <w:pPr>
        <w:autoSpaceDE w:val="0"/>
        <w:autoSpaceDN w:val="0"/>
        <w:adjustRightInd w:val="0"/>
        <w:ind w:left="1843" w:hanging="1843"/>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.AreEqual(</w:t>
      </w:r>
      <w:r w:rsidRPr="005C6E94">
        <w:rPr>
          <w:rFonts w:ascii="Courier New" w:hAnsi="Courier New" w:cs="Courier New"/>
          <w:noProof/>
          <w:color w:val="2B91AF"/>
          <w:sz w:val="18"/>
          <w:szCs w:val="18"/>
          <w:highlight w:val="lightGray"/>
        </w:rPr>
        <w:t>PropReadWriteRule</w:t>
      </w:r>
      <w:r w:rsidRPr="005C6E94">
        <w:rPr>
          <w:rFonts w:ascii="Courier New" w:hAnsi="Courier New" w:cs="Courier New"/>
          <w:noProof/>
          <w:sz w:val="18"/>
          <w:szCs w:val="18"/>
          <w:highlight w:val="lightGray"/>
        </w:rPr>
        <w:t>.WriteNew, customerCodeBoProp.PropDef.ReadWriteRule);</w:t>
      </w:r>
    </w:p>
    <w:p w:rsidR="00E30576" w:rsidRPr="005C6E94" w:rsidRDefault="00E30576" w:rsidP="00E30576">
      <w:pPr>
        <w:autoSpaceDE w:val="0"/>
        <w:autoSpaceDN w:val="0"/>
        <w:adjustRightInd w:val="0"/>
        <w:ind w:left="1843" w:hanging="1843"/>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.IsFalse(customer.Status.IsNew);</w:t>
      </w:r>
    </w:p>
    <w:p w:rsidR="00E30576" w:rsidRPr="005C6E94" w:rsidRDefault="00E30576" w:rsidP="00E30576">
      <w:pPr>
        <w:autoSpaceDE w:val="0"/>
        <w:autoSpaceDN w:val="0"/>
        <w:adjustRightInd w:val="0"/>
        <w:ind w:left="1843" w:hanging="1843"/>
        <w:rPr>
          <w:rFonts w:ascii="Courier New" w:hAnsi="Courier New" w:cs="Courier New"/>
          <w:noProof/>
          <w:sz w:val="18"/>
          <w:szCs w:val="18"/>
          <w:highlight w:val="lightGray"/>
        </w:rPr>
      </w:pPr>
    </w:p>
    <w:p w:rsidR="00E30576" w:rsidRPr="005C6E94" w:rsidRDefault="00E30576" w:rsidP="00E30576">
      <w:pPr>
        <w:autoSpaceDE w:val="0"/>
        <w:autoSpaceDN w:val="0"/>
        <w:adjustRightInd w:val="0"/>
        <w:ind w:left="1843" w:hanging="1843"/>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//---------------Execute Test ----------------------</w:t>
      </w:r>
    </w:p>
    <w:p w:rsidR="00E30576" w:rsidRPr="005C6E94" w:rsidRDefault="00E30576" w:rsidP="00E30576">
      <w:pPr>
        <w:autoSpaceDE w:val="0"/>
        <w:autoSpaceDN w:val="0"/>
        <w:adjustRightInd w:val="0"/>
        <w:ind w:left="1843" w:hanging="1843"/>
        <w:rPr>
          <w:rFonts w:ascii="Courier New" w:hAnsi="Courier New" w:cs="Courier New"/>
          <w:noProof/>
          <w:color w:val="0000F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try</w:t>
      </w:r>
    </w:p>
    <w:p w:rsidR="00E30576" w:rsidRPr="005C6E94" w:rsidRDefault="00E30576" w:rsidP="00E30576">
      <w:pPr>
        <w:autoSpaceDE w:val="0"/>
        <w:autoSpaceDN w:val="0"/>
        <w:adjustRightInd w:val="0"/>
        <w:ind w:left="1843" w:hanging="1843"/>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E30576" w:rsidRPr="005C6E94" w:rsidRDefault="00E30576" w:rsidP="00E30576">
      <w:pPr>
        <w:autoSpaceDE w:val="0"/>
        <w:autoSpaceDN w:val="0"/>
        <w:adjustRightInd w:val="0"/>
        <w:ind w:left="1843" w:hanging="1843"/>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customer.CustomerCode = </w:t>
      </w:r>
      <w:r w:rsidRPr="005C6E94">
        <w:rPr>
          <w:rFonts w:ascii="Courier New" w:hAnsi="Courier New" w:cs="Courier New"/>
          <w:noProof/>
          <w:color w:val="A31515"/>
          <w:sz w:val="18"/>
          <w:szCs w:val="18"/>
          <w:highlight w:val="lightGray"/>
        </w:rPr>
        <w:t>"Code New"</w:t>
      </w:r>
      <w:r w:rsidRPr="005C6E94">
        <w:rPr>
          <w:rFonts w:ascii="Courier New" w:hAnsi="Courier New" w:cs="Courier New"/>
          <w:noProof/>
          <w:sz w:val="18"/>
          <w:szCs w:val="18"/>
          <w:highlight w:val="lightGray"/>
        </w:rPr>
        <w:t>;</w:t>
      </w:r>
    </w:p>
    <w:p w:rsidR="00E30576" w:rsidRPr="005C6E94" w:rsidRDefault="00E30576" w:rsidP="00E30576">
      <w:pPr>
        <w:autoSpaceDE w:val="0"/>
        <w:autoSpaceDN w:val="0"/>
        <w:adjustRightInd w:val="0"/>
        <w:ind w:left="1843" w:hanging="1843"/>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.Fail(</w:t>
      </w:r>
      <w:r w:rsidRPr="005C6E94">
        <w:rPr>
          <w:rFonts w:ascii="Courier New" w:hAnsi="Courier New" w:cs="Courier New"/>
          <w:noProof/>
          <w:color w:val="A31515"/>
          <w:sz w:val="18"/>
          <w:szCs w:val="18"/>
          <w:highlight w:val="lightGray"/>
        </w:rPr>
        <w:t>"expected Err"</w:t>
      </w:r>
      <w:r w:rsidRPr="005C6E94">
        <w:rPr>
          <w:rFonts w:ascii="Courier New" w:hAnsi="Courier New" w:cs="Courier New"/>
          <w:noProof/>
          <w:sz w:val="18"/>
          <w:szCs w:val="18"/>
          <w:highlight w:val="lightGray"/>
        </w:rPr>
        <w:t>);</w:t>
      </w:r>
    </w:p>
    <w:p w:rsidR="00E30576" w:rsidRPr="005C6E94" w:rsidRDefault="00E30576" w:rsidP="00E30576">
      <w:pPr>
        <w:autoSpaceDE w:val="0"/>
        <w:autoSpaceDN w:val="0"/>
        <w:adjustRightInd w:val="0"/>
        <w:ind w:left="1843" w:hanging="1843"/>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E30576" w:rsidRPr="005C6E94" w:rsidRDefault="00E30576" w:rsidP="00E30576">
      <w:pPr>
        <w:autoSpaceDE w:val="0"/>
        <w:autoSpaceDN w:val="0"/>
        <w:adjustRightInd w:val="0"/>
        <w:ind w:left="1843" w:hanging="1843"/>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//---------------Test Result -----------------------</w:t>
      </w:r>
    </w:p>
    <w:p w:rsidR="00E30576" w:rsidRPr="005C6E94" w:rsidRDefault="00E30576" w:rsidP="00E30576">
      <w:pPr>
        <w:autoSpaceDE w:val="0"/>
        <w:autoSpaceDN w:val="0"/>
        <w:adjustRightInd w:val="0"/>
        <w:ind w:left="1843" w:hanging="1843"/>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catch</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BusinessObjectReadWriteRuleException</w:t>
      </w:r>
      <w:r w:rsidRPr="005C6E94">
        <w:rPr>
          <w:rFonts w:ascii="Courier New" w:hAnsi="Courier New" w:cs="Courier New"/>
          <w:noProof/>
          <w:sz w:val="18"/>
          <w:szCs w:val="18"/>
          <w:highlight w:val="lightGray"/>
        </w:rPr>
        <w:t xml:space="preserve"> ex)</w:t>
      </w:r>
    </w:p>
    <w:p w:rsidR="00E30576" w:rsidRPr="005C6E94" w:rsidRDefault="00E30576" w:rsidP="00E30576">
      <w:pPr>
        <w:autoSpaceDE w:val="0"/>
        <w:autoSpaceDN w:val="0"/>
        <w:adjustRightInd w:val="0"/>
        <w:ind w:left="1843" w:hanging="1843"/>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E30576" w:rsidRPr="005C6E94" w:rsidRDefault="00E30576" w:rsidP="00E30576">
      <w:pPr>
        <w:autoSpaceDE w:val="0"/>
        <w:autoSpaceDN w:val="0"/>
        <w:adjustRightInd w:val="0"/>
        <w:ind w:left="1843" w:hanging="1843"/>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StringAssert</w:t>
      </w:r>
      <w:r w:rsidRPr="005C6E94">
        <w:rPr>
          <w:rFonts w:ascii="Courier New" w:hAnsi="Courier New" w:cs="Courier New"/>
          <w:noProof/>
          <w:sz w:val="18"/>
          <w:szCs w:val="18"/>
          <w:highlight w:val="lightGray"/>
        </w:rPr>
        <w:t>.Contains(</w:t>
      </w:r>
      <w:r w:rsidRPr="005C6E94">
        <w:rPr>
          <w:rFonts w:ascii="Courier New" w:hAnsi="Courier New" w:cs="Courier New"/>
          <w:noProof/>
          <w:color w:val="A31515"/>
          <w:sz w:val="18"/>
          <w:szCs w:val="18"/>
          <w:highlight w:val="lightGray"/>
        </w:rPr>
        <w:t>"Error writing to property 'Customer Code' because it is configured as a 'WriteNew' property"</w:t>
      </w:r>
      <w:r w:rsidRPr="005C6E94">
        <w:rPr>
          <w:rFonts w:ascii="Courier New" w:hAnsi="Courier New" w:cs="Courier New"/>
          <w:noProof/>
          <w:sz w:val="18"/>
          <w:szCs w:val="18"/>
          <w:highlight w:val="lightGray"/>
        </w:rPr>
        <w:t>, ex.Message);</w:t>
      </w:r>
    </w:p>
    <w:p w:rsidR="00E30576" w:rsidRPr="005C6E94" w:rsidRDefault="00E30576" w:rsidP="00E30576">
      <w:pPr>
        <w:autoSpaceDE w:val="0"/>
        <w:autoSpaceDN w:val="0"/>
        <w:adjustRightInd w:val="0"/>
        <w:ind w:left="1843" w:hanging="1843"/>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E30576" w:rsidRPr="005C6E94" w:rsidRDefault="00E30576" w:rsidP="00E30576">
      <w:pPr>
        <w:ind w:left="1843" w:hanging="1843"/>
        <w:rPr>
          <w:rFonts w:ascii="Courier New" w:hAnsi="Courier New" w:cs="Courier New"/>
          <w:noProof/>
          <w:sz w:val="18"/>
          <w:szCs w:val="18"/>
        </w:rPr>
      </w:pPr>
      <w:r w:rsidRPr="005C6E94">
        <w:rPr>
          <w:rFonts w:ascii="Courier New" w:hAnsi="Courier New" w:cs="Courier New"/>
          <w:noProof/>
          <w:sz w:val="18"/>
          <w:szCs w:val="18"/>
          <w:highlight w:val="lightGray"/>
        </w:rPr>
        <w:t xml:space="preserve">        }</w:t>
      </w:r>
    </w:p>
    <w:p w:rsidR="00E30576" w:rsidRPr="005C6E94" w:rsidRDefault="00E30576" w:rsidP="00E30576"/>
    <w:p w:rsidR="00E30576" w:rsidRPr="005C6E94" w:rsidRDefault="00E30576" w:rsidP="00E30576">
      <w:pPr>
        <w:rPr>
          <w:highlight w:val="yellow"/>
        </w:rPr>
      </w:pPr>
      <w:r w:rsidRPr="005C6E94">
        <w:rPr>
          <w:highlight w:val="yellow"/>
        </w:rPr>
        <w:t>Customer Lookup Rule</w:t>
      </w:r>
    </w:p>
    <w:p w:rsidR="00E30576" w:rsidRPr="005C6E94" w:rsidRDefault="00E30576" w:rsidP="00E30576">
      <w:r>
        <w:rPr>
          <w:highlight w:val="yellow"/>
        </w:rPr>
        <w:t xml:space="preserve">TODO: </w:t>
      </w:r>
      <w:r w:rsidRPr="005C6E94">
        <w:rPr>
          <w:highlight w:val="yellow"/>
        </w:rPr>
        <w:t>Needs section of using a lookup list for a property.</w:t>
      </w:r>
    </w:p>
    <w:p w:rsidR="00E30576" w:rsidRPr="005C6E94" w:rsidRDefault="00E30576" w:rsidP="00E30576">
      <w:pPr>
        <w:rPr>
          <w:rFonts w:ascii="Courier New" w:hAnsi="Courier New" w:cs="Courier New"/>
          <w:noProof/>
          <w:sz w:val="18"/>
          <w:szCs w:val="18"/>
        </w:rPr>
      </w:pPr>
    </w:p>
    <w:p w:rsidR="00E30576" w:rsidRPr="005C6E94" w:rsidRDefault="00E30576" w:rsidP="00E30576">
      <w:pPr>
        <w:pStyle w:val="Heading5"/>
      </w:pPr>
      <w:r w:rsidRPr="005C6E94">
        <w:t>Deleting a Business Object</w:t>
      </w:r>
    </w:p>
    <w:p w:rsidR="00E30576" w:rsidRPr="005C6E94" w:rsidRDefault="00E30576" w:rsidP="00E30576">
      <w:r w:rsidRPr="005C6E94">
        <w:t>Deleting a Business Object is extremely simple</w:t>
      </w:r>
      <w:r>
        <w:t>.  F</w:t>
      </w:r>
      <w:r w:rsidRPr="005C6E94">
        <w:t>irst the object is marked for delet</w:t>
      </w:r>
      <w:r>
        <w:t xml:space="preserve">ion using </w:t>
      </w:r>
      <w:r w:rsidRPr="005C6E94">
        <w:t>customer.Delete(); and then the deletion is persisted to the DataStore</w:t>
      </w:r>
      <w:r>
        <w:t xml:space="preserve"> using</w:t>
      </w:r>
      <w:r w:rsidRPr="005C6E94">
        <w:t xml:space="preserve"> customer.Save(); The only thing to remember is that when a customer is set as Deleted this has not yet been persisted to the DataStore </w:t>
      </w:r>
      <w:r>
        <w:t xml:space="preserve">– </w:t>
      </w:r>
      <w:r w:rsidRPr="005C6E94">
        <w:t>only</w:t>
      </w:r>
      <w:r>
        <w:t xml:space="preserve"> </w:t>
      </w:r>
      <w:r w:rsidRPr="005C6E94">
        <w:t xml:space="preserve">when the customer.Save() is called is the object actually deleted. This is implemented </w:t>
      </w:r>
      <w:r>
        <w:t>so</w:t>
      </w:r>
      <w:r w:rsidRPr="005C6E94">
        <w:t xml:space="preserve"> as to allow objects marked </w:t>
      </w:r>
      <w:r>
        <w:t>for deletion</w:t>
      </w:r>
      <w:r w:rsidRPr="005C6E94">
        <w:t xml:space="preserve"> to be added to a transaction</w:t>
      </w:r>
      <w:r>
        <w:t xml:space="preserve"> along with other objects</w:t>
      </w:r>
      <w:r w:rsidRPr="005C6E94">
        <w:t>. (See Section 4: Data Access Layer -Transaction Committer).</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rPr>
        <w:t xml:space="preserve">        </w:t>
      </w:r>
      <w:r w:rsidRPr="005C6E94">
        <w:rPr>
          <w:rFonts w:ascii="Courier New" w:hAnsi="Courier New" w:cs="Courier New"/>
          <w:noProof/>
          <w:sz w:val="18"/>
          <w:szCs w:val="18"/>
          <w:highlight w:val="lightGray"/>
        </w:rPr>
        <w:t>[Test]</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public</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void</w:t>
      </w:r>
      <w:r w:rsidRPr="005C6E94">
        <w:rPr>
          <w:rFonts w:ascii="Courier New" w:hAnsi="Courier New" w:cs="Courier New"/>
          <w:noProof/>
          <w:sz w:val="18"/>
          <w:szCs w:val="18"/>
          <w:highlight w:val="lightGray"/>
        </w:rPr>
        <w:t xml:space="preserve"> Test_DeleteCustomer()</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E30576" w:rsidRPr="005C6E94" w:rsidRDefault="00E30576" w:rsidP="00E30576">
      <w:pPr>
        <w:autoSpaceDE w:val="0"/>
        <w:autoSpaceDN w:val="0"/>
        <w:adjustRightInd w:val="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//---------------Set up test pack-------------------</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Customer</w:t>
      </w:r>
      <w:r w:rsidRPr="005C6E94">
        <w:rPr>
          <w:rFonts w:ascii="Courier New" w:hAnsi="Courier New" w:cs="Courier New"/>
          <w:noProof/>
          <w:sz w:val="18"/>
          <w:szCs w:val="18"/>
          <w:highlight w:val="lightGray"/>
        </w:rPr>
        <w:t xml:space="preserve"> customer = CreateSavedCustomer();</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customer.Delete();</w:t>
      </w:r>
    </w:p>
    <w:p w:rsidR="00E30576" w:rsidRPr="005C6E94" w:rsidRDefault="00E30576" w:rsidP="00E30576">
      <w:pPr>
        <w:autoSpaceDE w:val="0"/>
        <w:autoSpaceDN w:val="0"/>
        <w:adjustRightInd w:val="0"/>
        <w:rPr>
          <w:rFonts w:ascii="Courier New" w:hAnsi="Courier New" w:cs="Courier New"/>
          <w:noProof/>
          <w:sz w:val="18"/>
          <w:szCs w:val="18"/>
          <w:highlight w:val="lightGray"/>
        </w:rPr>
      </w:pPr>
    </w:p>
    <w:p w:rsidR="00E30576" w:rsidRPr="005C6E94" w:rsidRDefault="00E30576" w:rsidP="00E30576">
      <w:pPr>
        <w:autoSpaceDE w:val="0"/>
        <w:autoSpaceDN w:val="0"/>
        <w:adjustRightInd w:val="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//---------------Assert Precondition----------------</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.IsFalse(customer.Status.IsNew);</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.IsTrue(customer.Status.IsDeleted);</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.IsTrue(customer.Status.IsDirty);</w:t>
      </w:r>
    </w:p>
    <w:p w:rsidR="00E30576" w:rsidRPr="005C6E94" w:rsidRDefault="00E30576" w:rsidP="00E30576">
      <w:pPr>
        <w:autoSpaceDE w:val="0"/>
        <w:autoSpaceDN w:val="0"/>
        <w:adjustRightInd w:val="0"/>
        <w:rPr>
          <w:rFonts w:ascii="Courier New" w:hAnsi="Courier New" w:cs="Courier New"/>
          <w:noProof/>
          <w:sz w:val="18"/>
          <w:szCs w:val="18"/>
          <w:highlight w:val="lightGray"/>
        </w:rPr>
      </w:pPr>
    </w:p>
    <w:p w:rsidR="00E30576" w:rsidRPr="005C6E94" w:rsidRDefault="00E30576" w:rsidP="00E30576">
      <w:pPr>
        <w:autoSpaceDE w:val="0"/>
        <w:autoSpaceDN w:val="0"/>
        <w:adjustRightInd w:val="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//---------------Execute Test ----------------------</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customer.Save();</w:t>
      </w:r>
    </w:p>
    <w:p w:rsidR="00E30576" w:rsidRPr="005C6E94" w:rsidRDefault="00E30576" w:rsidP="00E30576">
      <w:pPr>
        <w:autoSpaceDE w:val="0"/>
        <w:autoSpaceDN w:val="0"/>
        <w:adjustRightInd w:val="0"/>
        <w:rPr>
          <w:rFonts w:ascii="Courier New" w:hAnsi="Courier New" w:cs="Courier New"/>
          <w:noProof/>
          <w:sz w:val="18"/>
          <w:szCs w:val="18"/>
          <w:highlight w:val="lightGray"/>
        </w:rPr>
      </w:pPr>
    </w:p>
    <w:p w:rsidR="00E30576" w:rsidRPr="005C6E94" w:rsidRDefault="00E30576" w:rsidP="00E30576">
      <w:pPr>
        <w:autoSpaceDE w:val="0"/>
        <w:autoSpaceDN w:val="0"/>
        <w:adjustRightInd w:val="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//---------------Test Result -----------------------</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.IsTrue(customer.Status.IsNew);</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.IsTrue(customer.Status.IsDeleted);</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.IsFalse(customer.Status.IsDirty);</w:t>
      </w:r>
    </w:p>
    <w:p w:rsidR="00E30576" w:rsidRPr="005C6E94" w:rsidRDefault="00E30576" w:rsidP="00E30576">
      <w:pPr>
        <w:rPr>
          <w:sz w:val="18"/>
          <w:szCs w:val="18"/>
        </w:rPr>
      </w:pPr>
      <w:r w:rsidRPr="005C6E94">
        <w:rPr>
          <w:rFonts w:ascii="Courier New" w:hAnsi="Courier New" w:cs="Courier New"/>
          <w:noProof/>
          <w:sz w:val="18"/>
          <w:szCs w:val="18"/>
          <w:highlight w:val="lightGray"/>
        </w:rPr>
        <w:t xml:space="preserve">        }</w:t>
      </w:r>
    </w:p>
    <w:p w:rsidR="00E30576" w:rsidRPr="005C6E94" w:rsidRDefault="00E30576" w:rsidP="00E30576">
      <w:pPr>
        <w:pStyle w:val="Heading5"/>
      </w:pPr>
      <w:r w:rsidRPr="005C6E94">
        <w:t>Business Object Identity</w:t>
      </w:r>
    </w:p>
    <w:p w:rsidR="00E30576" w:rsidRDefault="00E30576" w:rsidP="00E30576">
      <w:r w:rsidRPr="005C6E94">
        <w:t xml:space="preserve">Business Object Identity is an issue that mainly impacts the Data Access layer but it has important consequences in the Business Object Layer. For this reason we will briefly discuss it here (A more detailed discussion can be found in Section 4 – Data Access Layer). The managing and tracking of the Identity of an object is essential for any persistable Object </w:t>
      </w:r>
      <w:r>
        <w:t>(</w:t>
      </w:r>
      <w:r w:rsidRPr="005C6E94">
        <w:t xml:space="preserve">i.e. any object that </w:t>
      </w:r>
      <w:proofErr w:type="gramStart"/>
      <w:r w:rsidRPr="005C6E94">
        <w:t>persists</w:t>
      </w:r>
      <w:proofErr w:type="gramEnd"/>
      <w:r w:rsidRPr="005C6E94">
        <w:t xml:space="preserve"> its state beyond the life of a single instance of an application</w:t>
      </w:r>
      <w:r>
        <w:t>),</w:t>
      </w:r>
      <w:r w:rsidRPr="005C6E94">
        <w:t xml:space="preserve"> since the object identity has to be used to retrieve the object from the</w:t>
      </w:r>
      <w:r>
        <w:t xml:space="preserve"> external datastore. Since all B</w:t>
      </w:r>
      <w:r w:rsidRPr="005C6E94">
        <w:t xml:space="preserve">usiness </w:t>
      </w:r>
      <w:r>
        <w:t>O</w:t>
      </w:r>
      <w:r w:rsidRPr="005C6E94">
        <w:t>bjects are persistable it is essential that the</w:t>
      </w:r>
      <w:r>
        <w:t xml:space="preserve"> Business Objects implement a strategy for managing object identity.</w:t>
      </w:r>
    </w:p>
    <w:p w:rsidR="00E30576" w:rsidRPr="005C6E94" w:rsidRDefault="00E30576" w:rsidP="00E30576">
      <w:r w:rsidRPr="005C6E94">
        <w:t>Principles of Object Identity:</w:t>
      </w:r>
    </w:p>
    <w:p w:rsidR="00E30576" w:rsidRPr="005C6E94" w:rsidRDefault="00E30576" w:rsidP="00E30576">
      <w:pPr>
        <w:numPr>
          <w:ilvl w:val="0"/>
          <w:numId w:val="3"/>
        </w:numPr>
      </w:pPr>
      <w:r w:rsidRPr="005C6E94">
        <w:t>Ideally an object identity should be immutable. An object identity that</w:t>
      </w:r>
      <w:r>
        <w:t xml:space="preserve"> can be modified creates a </w:t>
      </w:r>
      <w:r w:rsidRPr="005C6E94">
        <w:t>set of problems for managing an application</w:t>
      </w:r>
      <w:r>
        <w:t>,</w:t>
      </w:r>
      <w:r w:rsidRPr="005C6E94">
        <w:t xml:space="preserve"> particularly regarding concurr</w:t>
      </w:r>
      <w:r>
        <w:t>ency issues For instance, User1 and user</w:t>
      </w:r>
      <w:r w:rsidRPr="005C6E94">
        <w:t>2 load the same object from the dataStore. User1 updates the object</w:t>
      </w:r>
      <w:r>
        <w:t>’</w:t>
      </w:r>
      <w:r w:rsidRPr="005C6E94">
        <w:t xml:space="preserve">s identity </w:t>
      </w:r>
      <w:r>
        <w:t xml:space="preserve">and </w:t>
      </w:r>
      <w:proofErr w:type="gramStart"/>
      <w:r>
        <w:t>persists</w:t>
      </w:r>
      <w:proofErr w:type="gramEnd"/>
      <w:r>
        <w:t xml:space="preserve"> it to the database. T</w:t>
      </w:r>
      <w:r w:rsidRPr="005C6E94">
        <w:t xml:space="preserve">hen user2 edits some other properties on the object and updates it. The original object cannot be found in the datastore since its identity has been changed. </w:t>
      </w:r>
    </w:p>
    <w:p w:rsidR="00E30576" w:rsidRPr="005C6E94" w:rsidRDefault="00E30576" w:rsidP="00E30576">
      <w:pPr>
        <w:numPr>
          <w:ilvl w:val="0"/>
          <w:numId w:val="3"/>
        </w:numPr>
      </w:pPr>
      <w:r w:rsidRPr="005C6E94">
        <w:t>The Object Identity should be a globally unique identifier. This ensures that business objects can be found and distributed while being identified by the</w:t>
      </w:r>
      <w:r>
        <w:t>ir</w:t>
      </w:r>
      <w:r w:rsidRPr="005C6E94">
        <w:t xml:space="preserve"> identities alone independently of the</w:t>
      </w:r>
      <w:r>
        <w:t xml:space="preserve"> application,</w:t>
      </w:r>
      <w:r w:rsidRPr="005C6E94">
        <w:t xml:space="preserve"> class or type of object.</w:t>
      </w:r>
    </w:p>
    <w:p w:rsidR="00E30576" w:rsidRPr="005C6E94" w:rsidRDefault="00E30576" w:rsidP="00E30576">
      <w:pPr>
        <w:numPr>
          <w:ilvl w:val="0"/>
          <w:numId w:val="3"/>
        </w:numPr>
      </w:pPr>
      <w:r w:rsidRPr="005C6E94">
        <w:t>Object Identity should have no meaning. The object should be identified and stored based on a value that has no mean</w:t>
      </w:r>
      <w:r>
        <w:t>ing in the Business Domain.</w:t>
      </w:r>
      <w:r w:rsidRPr="005C6E94">
        <w:t xml:space="preserve"> Properties such as ProductCode, should not </w:t>
      </w:r>
      <w:r>
        <w:t xml:space="preserve">serve </w:t>
      </w:r>
      <w:r w:rsidRPr="005C6E94">
        <w:t>as the Identifier of an object even if they are</w:t>
      </w:r>
      <w:r>
        <w:t xml:space="preserve"> immutable. The reason is simply that</w:t>
      </w:r>
      <w:r w:rsidRPr="005C6E94">
        <w:t xml:space="preserve"> at some point the ‘immutable’ value is going to be changed. </w:t>
      </w:r>
      <w:r>
        <w:t>Typically</w:t>
      </w:r>
      <w:r w:rsidRPr="005C6E94">
        <w:t xml:space="preserve"> a user is going to type in the incorrect code and this is going to have to be edited or the organisation is going to modify the algorithm for generating ProductCode and when this happens the ProductCode will be changed.</w:t>
      </w:r>
    </w:p>
    <w:p w:rsidR="00E30576" w:rsidRPr="005C6E94" w:rsidRDefault="00E30576" w:rsidP="00E30576">
      <w:pPr>
        <w:numPr>
          <w:ilvl w:val="0"/>
          <w:numId w:val="3"/>
        </w:numPr>
      </w:pPr>
      <w:r w:rsidRPr="005C6E94">
        <w:t xml:space="preserve">From the </w:t>
      </w:r>
      <w:r>
        <w:t>above we can conclude that the Business O</w:t>
      </w:r>
      <w:r w:rsidRPr="005C6E94">
        <w:t>bject</w:t>
      </w:r>
      <w:r>
        <w:t>’</w:t>
      </w:r>
      <w:r w:rsidRPr="005C6E94">
        <w:t xml:space="preserve">s </w:t>
      </w:r>
      <w:r>
        <w:t>i</w:t>
      </w:r>
      <w:r w:rsidRPr="005C6E94">
        <w:t>dentity should not be a composite of more than one value e.g. Surname, Firstname should not be used to provide a composite identity.</w:t>
      </w:r>
    </w:p>
    <w:p w:rsidR="00E30576" w:rsidRPr="005C6E94" w:rsidRDefault="00E30576" w:rsidP="00E30576">
      <w:r w:rsidRPr="005C6E94">
        <w:t>From the above we can conclude that in the ideal case where we have control/influence over the database design we can implement these principles</w:t>
      </w:r>
      <w:r>
        <w:t>.  U</w:t>
      </w:r>
      <w:r w:rsidRPr="005C6E94">
        <w:t>nfortunately we have found that there are many cases when these principles cannot be adhered to. A ty</w:t>
      </w:r>
      <w:r>
        <w:t>pical</w:t>
      </w:r>
      <w:r w:rsidRPr="005C6E94">
        <w:t xml:space="preserve"> example is when rewriting an existing system where this system already has a database that cannot be changed. The Habanero Framework thus provides strategies whereby you can </w:t>
      </w:r>
      <w:r>
        <w:t>circumvent</w:t>
      </w:r>
      <w:r w:rsidRPr="005C6E94">
        <w:t xml:space="preserve"> any of these</w:t>
      </w:r>
      <w:r>
        <w:t xml:space="preserve"> object identity</w:t>
      </w:r>
      <w:r w:rsidRPr="005C6E94">
        <w:t xml:space="preserve"> principles when developing an application. It is however important to point out that if you choose to use a mutable property for the object identity you should implement a</w:t>
      </w:r>
      <w:r>
        <w:t>n appropriate</w:t>
      </w:r>
      <w:r w:rsidRPr="005C6E94">
        <w:t xml:space="preserve"> concurrency control strategy for dealing with this. See Section 4 – Data Access Layer – Concurrency Control.</w:t>
      </w:r>
    </w:p>
    <w:p w:rsidR="00E30576" w:rsidRPr="005C6E94" w:rsidRDefault="00E30576" w:rsidP="00E30576"/>
    <w:p w:rsidR="00E30576" w:rsidRPr="005C6E94" w:rsidRDefault="00E30576" w:rsidP="00E30576">
      <w:r>
        <w:t>The Object Identity is m</w:t>
      </w:r>
      <w:r w:rsidRPr="005C6E94">
        <w:t xml:space="preserve">odelled in FireStarter. The Object identity is always </w:t>
      </w:r>
      <w:r>
        <w:t>composed</w:t>
      </w:r>
      <w:r w:rsidRPr="005C6E94">
        <w:t xml:space="preserve"> of one or more properties of the Business Object.</w:t>
      </w:r>
      <w:r>
        <w:t xml:space="preserve"> Ideally you will be able to create a property (and field in the database) specifically for this purpose – in this example CustomerID property.</w:t>
      </w:r>
    </w:p>
    <w:p w:rsidR="00E30576" w:rsidRPr="005C6E94" w:rsidRDefault="00E30576" w:rsidP="00E30576">
      <w:r>
        <w:rPr>
          <w:noProof/>
          <w:lang w:val="en-GB" w:eastAsia="en-GB"/>
        </w:rPr>
        <w:drawing>
          <wp:inline distT="0" distB="0" distL="0" distR="0">
            <wp:extent cx="5486400" cy="37147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486400" cy="3714750"/>
                    </a:xfrm>
                    <a:prstGeom prst="rect">
                      <a:avLst/>
                    </a:prstGeom>
                    <a:noFill/>
                    <a:ln w="9525">
                      <a:noFill/>
                      <a:miter lim="800000"/>
                      <a:headEnd/>
                      <a:tailEnd/>
                    </a:ln>
                  </pic:spPr>
                </pic:pic>
              </a:graphicData>
            </a:graphic>
          </wp:inline>
        </w:drawing>
      </w:r>
    </w:p>
    <w:p w:rsidR="00E30576" w:rsidRDefault="00E30576" w:rsidP="00E30576"/>
    <w:p w:rsidR="00E30576" w:rsidRPr="005C6E94" w:rsidRDefault="00E30576" w:rsidP="00E30576">
      <w:pPr>
        <w:pStyle w:val="Heading5"/>
      </w:pPr>
      <w:r w:rsidRPr="005C6E94">
        <w:t>Loading a Business Object from the DataStore</w:t>
      </w:r>
    </w:p>
    <w:p w:rsidR="00E30576" w:rsidRPr="005C6E94" w:rsidRDefault="00E30576" w:rsidP="00E30576">
      <w:r w:rsidRPr="005C6E94">
        <w:t>In cases where</w:t>
      </w:r>
      <w:r>
        <w:t xml:space="preserve"> the application knows the ID,</w:t>
      </w:r>
      <w:r w:rsidRPr="005C6E94">
        <w:t xml:space="preserve"> </w:t>
      </w:r>
      <w:r>
        <w:t>the business object is easily</w:t>
      </w:r>
      <w:r w:rsidRPr="005C6E94">
        <w:t xml:space="preserve"> retrieved from the DataStore. All object retrieval is carried out using the BusinessObjectLoader (</w:t>
      </w:r>
      <w:r w:rsidRPr="005C6E94">
        <w:rPr>
          <w:rFonts w:ascii="Courier New" w:hAnsi="Courier New" w:cs="Courier New"/>
          <w:noProof/>
          <w:color w:val="2B91AF"/>
          <w:sz w:val="20"/>
          <w:szCs w:val="20"/>
        </w:rPr>
        <w:t>BORegistry</w:t>
      </w:r>
      <w:r w:rsidRPr="005C6E94">
        <w:rPr>
          <w:rFonts w:ascii="Courier New" w:hAnsi="Courier New" w:cs="Courier New"/>
          <w:noProof/>
          <w:sz w:val="20"/>
          <w:szCs w:val="20"/>
        </w:rPr>
        <w:t>.Da</w:t>
      </w:r>
      <w:r>
        <w:rPr>
          <w:rFonts w:ascii="Courier New" w:hAnsi="Courier New" w:cs="Courier New"/>
          <w:noProof/>
          <w:sz w:val="20"/>
          <w:szCs w:val="20"/>
        </w:rPr>
        <w:t>taAccessor.BusinessObjectLoader)</w:t>
      </w:r>
      <w:r w:rsidRPr="005C6E94">
        <w:rPr>
          <w:rFonts w:ascii="Courier New" w:hAnsi="Courier New" w:cs="Courier New"/>
          <w:noProof/>
          <w:sz w:val="20"/>
          <w:szCs w:val="20"/>
        </w:rPr>
        <w:t>.</w:t>
      </w:r>
      <w:r w:rsidRPr="005C6E94">
        <w:t xml:space="preserve"> The details involved in Loading Business Objects from a database are discussed in Detail in Section 4 – Data Access Layer.</w:t>
      </w:r>
    </w:p>
    <w:p w:rsidR="00E30576" w:rsidRPr="005C6E94" w:rsidRDefault="00E30576" w:rsidP="00E30576">
      <w:pPr>
        <w:autoSpaceDE w:val="0"/>
        <w:autoSpaceDN w:val="0"/>
        <w:adjustRightInd w:val="0"/>
        <w:ind w:left="1985" w:hanging="1985"/>
        <w:rPr>
          <w:rFonts w:ascii="Courier New" w:hAnsi="Courier New" w:cs="Courier New"/>
          <w:noProof/>
          <w:sz w:val="18"/>
          <w:szCs w:val="18"/>
          <w:highlight w:val="lightGray"/>
        </w:rPr>
      </w:pPr>
      <w:r w:rsidRPr="005C6E94">
        <w:br/>
      </w:r>
      <w:r w:rsidRPr="005C6E94">
        <w:rPr>
          <w:rFonts w:ascii="Courier New" w:hAnsi="Courier New" w:cs="Courier New"/>
          <w:noProof/>
          <w:sz w:val="18"/>
          <w:szCs w:val="18"/>
        </w:rPr>
        <w:t xml:space="preserve">        </w:t>
      </w:r>
      <w:r w:rsidRPr="005C6E94">
        <w:rPr>
          <w:rFonts w:ascii="Courier New" w:hAnsi="Courier New" w:cs="Courier New"/>
          <w:noProof/>
          <w:sz w:val="18"/>
          <w:szCs w:val="18"/>
          <w:highlight w:val="lightGray"/>
        </w:rPr>
        <w:t>[Test]</w:t>
      </w:r>
    </w:p>
    <w:p w:rsidR="00E30576" w:rsidRPr="005C6E94" w:rsidRDefault="00E30576" w:rsidP="00E30576">
      <w:pPr>
        <w:autoSpaceDE w:val="0"/>
        <w:autoSpaceDN w:val="0"/>
        <w:adjustRightInd w:val="0"/>
        <w:ind w:left="1985" w:hanging="1985"/>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public</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void</w:t>
      </w:r>
      <w:r w:rsidRPr="005C6E94">
        <w:rPr>
          <w:rFonts w:ascii="Courier New" w:hAnsi="Courier New" w:cs="Courier New"/>
          <w:noProof/>
          <w:sz w:val="18"/>
          <w:szCs w:val="18"/>
          <w:highlight w:val="lightGray"/>
        </w:rPr>
        <w:t xml:space="preserve"> Test_LoadCustomerUsingID()</w:t>
      </w:r>
    </w:p>
    <w:p w:rsidR="00E30576" w:rsidRPr="005C6E94" w:rsidRDefault="00E30576" w:rsidP="00E30576">
      <w:pPr>
        <w:autoSpaceDE w:val="0"/>
        <w:autoSpaceDN w:val="0"/>
        <w:adjustRightInd w:val="0"/>
        <w:ind w:left="1985" w:hanging="1985"/>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E30576" w:rsidRPr="005C6E94" w:rsidRDefault="00E30576" w:rsidP="00E30576">
      <w:pPr>
        <w:autoSpaceDE w:val="0"/>
        <w:autoSpaceDN w:val="0"/>
        <w:adjustRightInd w:val="0"/>
        <w:ind w:left="1985" w:hanging="1985"/>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808080"/>
          <w:sz w:val="18"/>
          <w:szCs w:val="18"/>
          <w:highlight w:val="lightGray"/>
        </w:rPr>
        <w:t>///</w:t>
      </w:r>
      <w:r w:rsidRPr="005C6E94">
        <w:rPr>
          <w:rFonts w:ascii="Courier New" w:hAnsi="Courier New" w:cs="Courier New"/>
          <w:noProof/>
          <w:color w:val="008000"/>
          <w:sz w:val="18"/>
          <w:szCs w:val="18"/>
          <w:highlight w:val="lightGray"/>
        </w:rPr>
        <w:t xml:space="preserve">This test shows that if a persisted object is loaded from the </w:t>
      </w:r>
    </w:p>
    <w:p w:rsidR="00E30576" w:rsidRPr="005C6E94" w:rsidRDefault="00E30576" w:rsidP="00E30576">
      <w:pPr>
        <w:autoSpaceDE w:val="0"/>
        <w:autoSpaceDN w:val="0"/>
        <w:adjustRightInd w:val="0"/>
        <w:ind w:left="1985" w:hanging="1985"/>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808080"/>
          <w:sz w:val="18"/>
          <w:szCs w:val="18"/>
          <w:highlight w:val="lightGray"/>
        </w:rPr>
        <w:t>///</w:t>
      </w:r>
      <w:r w:rsidRPr="005C6E94">
        <w:rPr>
          <w:rFonts w:ascii="Courier New" w:hAnsi="Courier New" w:cs="Courier New"/>
          <w:noProof/>
          <w:color w:val="008000"/>
          <w:sz w:val="18"/>
          <w:szCs w:val="18"/>
          <w:highlight w:val="lightGray"/>
        </w:rPr>
        <w:t xml:space="preserve"> dataStore using the BusinessObjectLoader.GetBusinessObject. </w:t>
      </w:r>
    </w:p>
    <w:p w:rsidR="00E30576" w:rsidRPr="005C6E94" w:rsidRDefault="00E30576" w:rsidP="00E30576">
      <w:pPr>
        <w:autoSpaceDE w:val="0"/>
        <w:autoSpaceDN w:val="0"/>
        <w:adjustRightInd w:val="0"/>
        <w:ind w:left="1985" w:hanging="1985"/>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808080"/>
          <w:sz w:val="18"/>
          <w:szCs w:val="18"/>
          <w:highlight w:val="lightGray"/>
        </w:rPr>
        <w:t>///</w:t>
      </w:r>
      <w:r w:rsidRPr="005C6E94">
        <w:rPr>
          <w:rFonts w:ascii="Courier New" w:hAnsi="Courier New" w:cs="Courier New"/>
          <w:noProof/>
          <w:color w:val="008000"/>
          <w:sz w:val="18"/>
          <w:szCs w:val="18"/>
          <w:highlight w:val="lightGray"/>
        </w:rPr>
        <w:t xml:space="preserve"> Then an object with the exact same status and data as </w:t>
      </w:r>
    </w:p>
    <w:p w:rsidR="00E30576" w:rsidRPr="005C6E94" w:rsidRDefault="00E30576" w:rsidP="00E30576">
      <w:pPr>
        <w:autoSpaceDE w:val="0"/>
        <w:autoSpaceDN w:val="0"/>
        <w:adjustRightInd w:val="0"/>
        <w:ind w:left="1985" w:hanging="1985"/>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808080"/>
          <w:sz w:val="18"/>
          <w:szCs w:val="18"/>
          <w:highlight w:val="lightGray"/>
        </w:rPr>
        <w:t>///</w:t>
      </w:r>
      <w:r w:rsidRPr="005C6E94">
        <w:rPr>
          <w:rFonts w:ascii="Courier New" w:hAnsi="Courier New" w:cs="Courier New"/>
          <w:noProof/>
          <w:color w:val="008000"/>
          <w:sz w:val="18"/>
          <w:szCs w:val="18"/>
          <w:highlight w:val="lightGray"/>
        </w:rPr>
        <w:t xml:space="preserve"> the persisted object is loaded.</w:t>
      </w:r>
    </w:p>
    <w:p w:rsidR="00E30576" w:rsidRPr="005C6E94" w:rsidRDefault="00E30576" w:rsidP="00E30576">
      <w:pPr>
        <w:autoSpaceDE w:val="0"/>
        <w:autoSpaceDN w:val="0"/>
        <w:adjustRightInd w:val="0"/>
        <w:ind w:left="1985" w:hanging="1985"/>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//---------------Set up test pack-------------------</w:t>
      </w:r>
    </w:p>
    <w:p w:rsidR="00E30576" w:rsidRPr="005C6E94" w:rsidRDefault="00E30576" w:rsidP="00E30576">
      <w:pPr>
        <w:autoSpaceDE w:val="0"/>
        <w:autoSpaceDN w:val="0"/>
        <w:adjustRightInd w:val="0"/>
        <w:ind w:left="1985" w:hanging="1985"/>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Customer</w:t>
      </w:r>
      <w:r w:rsidRPr="005C6E94">
        <w:rPr>
          <w:rFonts w:ascii="Courier New" w:hAnsi="Courier New" w:cs="Courier New"/>
          <w:noProof/>
          <w:sz w:val="18"/>
          <w:szCs w:val="18"/>
          <w:highlight w:val="lightGray"/>
        </w:rPr>
        <w:t xml:space="preserve"> customer = CreateSavedCustomer();</w:t>
      </w:r>
    </w:p>
    <w:p w:rsidR="00E30576" w:rsidRPr="005C6E94" w:rsidRDefault="00E30576" w:rsidP="00E30576">
      <w:pPr>
        <w:autoSpaceDE w:val="0"/>
        <w:autoSpaceDN w:val="0"/>
        <w:adjustRightInd w:val="0"/>
        <w:ind w:left="1985" w:hanging="1985"/>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E30576" w:rsidRPr="005C6E94" w:rsidRDefault="00E30576" w:rsidP="00E30576">
      <w:pPr>
        <w:autoSpaceDE w:val="0"/>
        <w:autoSpaceDN w:val="0"/>
        <w:adjustRightInd w:val="0"/>
        <w:ind w:left="1985" w:hanging="1985"/>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//---------------Assert Precondition----------------</w:t>
      </w:r>
    </w:p>
    <w:p w:rsidR="00E30576" w:rsidRPr="005C6E94" w:rsidRDefault="00E30576" w:rsidP="00E30576">
      <w:pPr>
        <w:autoSpaceDE w:val="0"/>
        <w:autoSpaceDN w:val="0"/>
        <w:adjustRightInd w:val="0"/>
        <w:ind w:left="1985" w:hanging="1985"/>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.IsFalse(customer.Status.IsDirty);</w:t>
      </w:r>
    </w:p>
    <w:p w:rsidR="00E30576" w:rsidRPr="005C6E94" w:rsidRDefault="00E30576" w:rsidP="00E30576">
      <w:pPr>
        <w:autoSpaceDE w:val="0"/>
        <w:autoSpaceDN w:val="0"/>
        <w:adjustRightInd w:val="0"/>
        <w:ind w:left="1985" w:hanging="1985"/>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.IsFalse(customer.Status.IsNew);</w:t>
      </w:r>
    </w:p>
    <w:p w:rsidR="00E30576" w:rsidRPr="005C6E94" w:rsidRDefault="00E30576" w:rsidP="00E30576">
      <w:pPr>
        <w:autoSpaceDE w:val="0"/>
        <w:autoSpaceDN w:val="0"/>
        <w:adjustRightInd w:val="0"/>
        <w:ind w:left="1985" w:hanging="1985"/>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.IsTrue(customer.Status.IsValid());</w:t>
      </w:r>
    </w:p>
    <w:p w:rsidR="00E30576" w:rsidRPr="005C6E94" w:rsidRDefault="00E30576" w:rsidP="00E30576">
      <w:pPr>
        <w:autoSpaceDE w:val="0"/>
        <w:autoSpaceDN w:val="0"/>
        <w:adjustRightInd w:val="0"/>
        <w:ind w:left="1985" w:hanging="1985"/>
        <w:rPr>
          <w:rFonts w:ascii="Courier New" w:hAnsi="Courier New" w:cs="Courier New"/>
          <w:noProof/>
          <w:sz w:val="18"/>
          <w:szCs w:val="18"/>
          <w:highlight w:val="lightGray"/>
        </w:rPr>
      </w:pPr>
    </w:p>
    <w:p w:rsidR="00E30576" w:rsidRPr="005C6E94" w:rsidRDefault="00E30576" w:rsidP="00E30576">
      <w:pPr>
        <w:autoSpaceDE w:val="0"/>
        <w:autoSpaceDN w:val="0"/>
        <w:adjustRightInd w:val="0"/>
        <w:ind w:left="1985" w:hanging="1985"/>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//---------------Execute Test ----------------------</w:t>
      </w:r>
    </w:p>
    <w:p w:rsidR="00E30576" w:rsidRPr="005C6E94" w:rsidRDefault="00E30576" w:rsidP="00E30576">
      <w:pPr>
        <w:autoSpaceDE w:val="0"/>
        <w:autoSpaceDN w:val="0"/>
        <w:adjustRightInd w:val="0"/>
        <w:ind w:left="1985" w:hanging="1985"/>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Customer</w:t>
      </w:r>
      <w:r w:rsidRPr="005C6E94">
        <w:rPr>
          <w:rFonts w:ascii="Courier New" w:hAnsi="Courier New" w:cs="Courier New"/>
          <w:noProof/>
          <w:sz w:val="18"/>
          <w:szCs w:val="18"/>
          <w:highlight w:val="lightGray"/>
        </w:rPr>
        <w:t xml:space="preserve"> customer2 = GetBusinessObjectLoader().GetBusinessObject&lt;</w:t>
      </w:r>
      <w:r w:rsidRPr="005C6E94">
        <w:rPr>
          <w:rFonts w:ascii="Courier New" w:hAnsi="Courier New" w:cs="Courier New"/>
          <w:noProof/>
          <w:color w:val="2B91AF"/>
          <w:sz w:val="18"/>
          <w:szCs w:val="18"/>
          <w:highlight w:val="lightGray"/>
        </w:rPr>
        <w:t>Customer</w:t>
      </w:r>
      <w:r w:rsidRPr="005C6E94">
        <w:rPr>
          <w:rFonts w:ascii="Courier New" w:hAnsi="Courier New" w:cs="Courier New"/>
          <w:noProof/>
          <w:sz w:val="18"/>
          <w:szCs w:val="18"/>
          <w:highlight w:val="lightGray"/>
        </w:rPr>
        <w:t>&gt;(customer.ID);</w:t>
      </w:r>
    </w:p>
    <w:p w:rsidR="00E30576" w:rsidRPr="005C6E94" w:rsidRDefault="00E30576" w:rsidP="00E30576">
      <w:pPr>
        <w:autoSpaceDE w:val="0"/>
        <w:autoSpaceDN w:val="0"/>
        <w:adjustRightInd w:val="0"/>
        <w:ind w:left="1985" w:hanging="1985"/>
        <w:rPr>
          <w:rFonts w:ascii="Courier New" w:hAnsi="Courier New" w:cs="Courier New"/>
          <w:noProof/>
          <w:sz w:val="18"/>
          <w:szCs w:val="18"/>
          <w:highlight w:val="lightGray"/>
        </w:rPr>
      </w:pPr>
    </w:p>
    <w:p w:rsidR="00E30576" w:rsidRPr="005C6E94" w:rsidRDefault="00E30576" w:rsidP="00E30576">
      <w:pPr>
        <w:autoSpaceDE w:val="0"/>
        <w:autoSpaceDN w:val="0"/>
        <w:adjustRightInd w:val="0"/>
        <w:ind w:left="1985" w:hanging="1985"/>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//---------------Test Result -----------------------</w:t>
      </w:r>
    </w:p>
    <w:p w:rsidR="00E30576" w:rsidRPr="005C6E94" w:rsidRDefault="00E30576" w:rsidP="00E30576">
      <w:pPr>
        <w:autoSpaceDE w:val="0"/>
        <w:autoSpaceDN w:val="0"/>
        <w:adjustRightInd w:val="0"/>
        <w:ind w:left="1985" w:hanging="1985"/>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.IsFalse(customer2.Status.IsDirty);</w:t>
      </w:r>
    </w:p>
    <w:p w:rsidR="00E30576" w:rsidRPr="005C6E94" w:rsidRDefault="00E30576" w:rsidP="00E30576">
      <w:pPr>
        <w:autoSpaceDE w:val="0"/>
        <w:autoSpaceDN w:val="0"/>
        <w:adjustRightInd w:val="0"/>
        <w:ind w:left="1985" w:hanging="1985"/>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.IsFalse(customer2.Status.IsNew);</w:t>
      </w:r>
    </w:p>
    <w:p w:rsidR="00E30576" w:rsidRPr="005C6E94" w:rsidRDefault="00E30576" w:rsidP="00E30576">
      <w:pPr>
        <w:autoSpaceDE w:val="0"/>
        <w:autoSpaceDN w:val="0"/>
        <w:adjustRightInd w:val="0"/>
        <w:ind w:left="1985" w:hanging="1985"/>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.IsTrue(customer2.Status.IsValid());</w:t>
      </w:r>
    </w:p>
    <w:p w:rsidR="00E30576" w:rsidRPr="005C6E94" w:rsidRDefault="00E30576" w:rsidP="00E30576">
      <w:pPr>
        <w:autoSpaceDE w:val="0"/>
        <w:autoSpaceDN w:val="0"/>
        <w:adjustRightInd w:val="0"/>
        <w:ind w:left="1985" w:hanging="1985"/>
        <w:rPr>
          <w:rFonts w:ascii="Courier New" w:hAnsi="Courier New" w:cs="Courier New"/>
          <w:noProof/>
          <w:sz w:val="18"/>
          <w:szCs w:val="18"/>
          <w:highlight w:val="lightGray"/>
        </w:rPr>
      </w:pPr>
    </w:p>
    <w:p w:rsidR="00E30576" w:rsidRPr="005C6E94" w:rsidRDefault="00E30576" w:rsidP="00E30576">
      <w:pPr>
        <w:autoSpaceDE w:val="0"/>
        <w:autoSpaceDN w:val="0"/>
        <w:adjustRightInd w:val="0"/>
        <w:ind w:left="1985" w:hanging="1985"/>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.AreEqual(customer2.CustomerCode, customer.CustomerCode);</w:t>
      </w:r>
    </w:p>
    <w:p w:rsidR="00E30576" w:rsidRPr="005C6E94" w:rsidRDefault="00E30576" w:rsidP="00E30576">
      <w:pPr>
        <w:autoSpaceDE w:val="0"/>
        <w:autoSpaceDN w:val="0"/>
        <w:adjustRightInd w:val="0"/>
        <w:ind w:left="1985" w:hanging="1985"/>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.AreEqual(customer2.CustomerName, customer.CustomerName);</w:t>
      </w:r>
    </w:p>
    <w:p w:rsidR="00E30576" w:rsidRPr="005C6E94" w:rsidRDefault="00E30576" w:rsidP="00E30576">
      <w:pPr>
        <w:autoSpaceDE w:val="0"/>
        <w:autoSpaceDN w:val="0"/>
        <w:adjustRightInd w:val="0"/>
        <w:ind w:left="1985" w:hanging="1985"/>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.AreEqual(customer2.CustomerID, customer.CustomerID);</w:t>
      </w:r>
    </w:p>
    <w:p w:rsidR="00E30576" w:rsidRPr="005C6E94" w:rsidRDefault="00E30576" w:rsidP="00E30576">
      <w:pPr>
        <w:autoSpaceDE w:val="0"/>
        <w:autoSpaceDN w:val="0"/>
        <w:adjustRightInd w:val="0"/>
        <w:ind w:left="1985" w:hanging="1985"/>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.AreSame(customer, customer2);</w:t>
      </w:r>
    </w:p>
    <w:p w:rsidR="00E30576" w:rsidRPr="005C6E94" w:rsidRDefault="00E30576" w:rsidP="00E30576">
      <w:pPr>
        <w:ind w:left="1985" w:hanging="1985"/>
        <w:rPr>
          <w:sz w:val="18"/>
          <w:szCs w:val="18"/>
        </w:rPr>
      </w:pPr>
      <w:r w:rsidRPr="005C6E94">
        <w:rPr>
          <w:rFonts w:ascii="Courier New" w:hAnsi="Courier New" w:cs="Courier New"/>
          <w:noProof/>
          <w:sz w:val="18"/>
          <w:szCs w:val="18"/>
          <w:highlight w:val="lightGray"/>
        </w:rPr>
        <w:t xml:space="preserve">        }</w:t>
      </w:r>
    </w:p>
    <w:p w:rsidR="00E30576" w:rsidRPr="005C6E94" w:rsidRDefault="00E30576" w:rsidP="00E30576"/>
    <w:p w:rsidR="00E30576" w:rsidRPr="005C6E94" w:rsidRDefault="00E30576" w:rsidP="00E30576">
      <w:r w:rsidRPr="005C6E94">
        <w:t xml:space="preserve">It is important to note that in cases such as this where a reference to the original customer is still being held by the application the second customer returned by the BusinessObjectLoader </w:t>
      </w:r>
      <w:r>
        <w:t>(</w:t>
      </w:r>
      <w:r w:rsidRPr="005C6E94">
        <w:t>i.e. customer2</w:t>
      </w:r>
      <w:r>
        <w:t>)</w:t>
      </w:r>
      <w:r w:rsidRPr="005C6E94">
        <w:t xml:space="preserve"> is in fact the exact same object as the original customer i.e. </w:t>
      </w:r>
      <w:r w:rsidRPr="005C6E94">
        <w:rPr>
          <w:rFonts w:ascii="Courier New" w:hAnsi="Courier New" w:cs="Courier New"/>
          <w:noProof/>
          <w:color w:val="2B91AF"/>
          <w:sz w:val="18"/>
          <w:szCs w:val="18"/>
        </w:rPr>
        <w:t>Assert</w:t>
      </w:r>
      <w:r w:rsidRPr="005C6E94">
        <w:rPr>
          <w:rFonts w:ascii="Courier New" w:hAnsi="Courier New" w:cs="Courier New"/>
          <w:noProof/>
          <w:sz w:val="18"/>
          <w:szCs w:val="18"/>
        </w:rPr>
        <w:t xml:space="preserve">.AreSame(customer, customer2). </w:t>
      </w:r>
      <w:r w:rsidRPr="005C6E94">
        <w:t>The implementation of this will be discussed in Implementing Business Objects</w:t>
      </w:r>
      <w:r>
        <w:t xml:space="preserve"> Loading</w:t>
      </w:r>
      <w:r w:rsidRPr="005C6E94">
        <w:t xml:space="preserve"> below.</w:t>
      </w:r>
    </w:p>
    <w:p w:rsidR="00E30576" w:rsidRPr="005C6E94" w:rsidRDefault="00E30576" w:rsidP="00E30576"/>
    <w:p w:rsidR="00E30576" w:rsidRPr="005C6E94" w:rsidRDefault="00E30576" w:rsidP="00E30576">
      <w:r w:rsidRPr="005C6E94">
        <w:t>You can also retrieve a business object from the BusinessObjectLoader using a criteria (e.g. CustomerCode = ‘HO13787’) this will more frequently be used when loading a collection of Business Objects but can also be used when loadi</w:t>
      </w:r>
      <w:r>
        <w:t>ng a particular B</w:t>
      </w:r>
      <w:r w:rsidRPr="005C6E94">
        <w:t xml:space="preserve">usiness </w:t>
      </w:r>
      <w:r>
        <w:t>O</w:t>
      </w:r>
      <w:r w:rsidRPr="005C6E94">
        <w:t>bject</w:t>
      </w:r>
      <w:r>
        <w:t>. O</w:t>
      </w:r>
      <w:r w:rsidRPr="005C6E94">
        <w:t xml:space="preserve">nce again the test shows that </w:t>
      </w:r>
      <w:r>
        <w:t>e</w:t>
      </w:r>
      <w:r w:rsidRPr="00932F2A">
        <w:rPr>
          <w:i/>
        </w:rPr>
        <w:t>xactly</w:t>
      </w:r>
      <w:r w:rsidRPr="005C6E94">
        <w:t xml:space="preserve"> the same instance of the customer is returned by the BusinessObjectLoader.</w:t>
      </w:r>
    </w:p>
    <w:p w:rsidR="00E30576" w:rsidRPr="005C6E94" w:rsidRDefault="00E30576" w:rsidP="00E30576">
      <w:pPr>
        <w:autoSpaceDE w:val="0"/>
        <w:autoSpaceDN w:val="0"/>
        <w:adjustRightInd w:val="0"/>
        <w:rPr>
          <w:rFonts w:ascii="Courier New" w:hAnsi="Courier New" w:cs="Courier New"/>
          <w:noProof/>
          <w:sz w:val="20"/>
          <w:szCs w:val="20"/>
        </w:rPr>
      </w:pPr>
    </w:p>
    <w:p w:rsidR="00E30576" w:rsidRPr="005C6E94" w:rsidRDefault="00E30576" w:rsidP="00E30576">
      <w:pPr>
        <w:autoSpaceDE w:val="0"/>
        <w:autoSpaceDN w:val="0"/>
        <w:adjustRightInd w:val="0"/>
        <w:ind w:left="1701" w:hanging="1701"/>
        <w:rPr>
          <w:rFonts w:ascii="Courier New" w:hAnsi="Courier New" w:cs="Courier New"/>
          <w:noProof/>
          <w:sz w:val="18"/>
          <w:szCs w:val="18"/>
          <w:highlight w:val="lightGray"/>
        </w:rPr>
      </w:pPr>
      <w:r w:rsidRPr="005C6E94">
        <w:rPr>
          <w:rFonts w:ascii="Courier New" w:hAnsi="Courier New" w:cs="Courier New"/>
          <w:noProof/>
          <w:sz w:val="18"/>
          <w:szCs w:val="18"/>
        </w:rPr>
        <w:t xml:space="preserve">        </w:t>
      </w:r>
      <w:r w:rsidRPr="005C6E94">
        <w:rPr>
          <w:rFonts w:ascii="Courier New" w:hAnsi="Courier New" w:cs="Courier New"/>
          <w:noProof/>
          <w:sz w:val="18"/>
          <w:szCs w:val="18"/>
          <w:highlight w:val="lightGray"/>
        </w:rPr>
        <w:t>[Test]</w:t>
      </w:r>
    </w:p>
    <w:p w:rsidR="00E30576" w:rsidRPr="005C6E94" w:rsidRDefault="00E30576" w:rsidP="00E30576">
      <w:pPr>
        <w:autoSpaceDE w:val="0"/>
        <w:autoSpaceDN w:val="0"/>
        <w:adjustRightInd w:val="0"/>
        <w:ind w:left="1701" w:hanging="1701"/>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public</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void</w:t>
      </w:r>
      <w:r w:rsidRPr="005C6E94">
        <w:rPr>
          <w:rFonts w:ascii="Courier New" w:hAnsi="Courier New" w:cs="Courier New"/>
          <w:noProof/>
          <w:sz w:val="18"/>
          <w:szCs w:val="18"/>
          <w:highlight w:val="lightGray"/>
        </w:rPr>
        <w:t xml:space="preserve"> Test_LoadCustomerUsingStringCriteria()</w:t>
      </w:r>
    </w:p>
    <w:p w:rsidR="00E30576" w:rsidRPr="005C6E94" w:rsidRDefault="00E30576" w:rsidP="00E30576">
      <w:pPr>
        <w:autoSpaceDE w:val="0"/>
        <w:autoSpaceDN w:val="0"/>
        <w:adjustRightInd w:val="0"/>
        <w:ind w:left="1701" w:hanging="1701"/>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E30576" w:rsidRPr="005C6E94" w:rsidRDefault="00E30576" w:rsidP="00E30576">
      <w:pPr>
        <w:autoSpaceDE w:val="0"/>
        <w:autoSpaceDN w:val="0"/>
        <w:adjustRightInd w:val="0"/>
        <w:ind w:left="1701" w:hanging="1701"/>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808080"/>
          <w:sz w:val="18"/>
          <w:szCs w:val="18"/>
          <w:highlight w:val="lightGray"/>
        </w:rPr>
        <w:t>///</w:t>
      </w:r>
      <w:r w:rsidRPr="005C6E94">
        <w:rPr>
          <w:rFonts w:ascii="Courier New" w:hAnsi="Courier New" w:cs="Courier New"/>
          <w:noProof/>
          <w:color w:val="008000"/>
          <w:sz w:val="18"/>
          <w:szCs w:val="18"/>
          <w:highlight w:val="lightGray"/>
        </w:rPr>
        <w:t xml:space="preserve">This test shows that if a persisted object is loaded from the </w:t>
      </w:r>
    </w:p>
    <w:p w:rsidR="00E30576" w:rsidRPr="005C6E94" w:rsidRDefault="00E30576" w:rsidP="00E30576">
      <w:pPr>
        <w:autoSpaceDE w:val="0"/>
        <w:autoSpaceDN w:val="0"/>
        <w:adjustRightInd w:val="0"/>
        <w:ind w:left="1701" w:hanging="1701"/>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808080"/>
          <w:sz w:val="18"/>
          <w:szCs w:val="18"/>
          <w:highlight w:val="lightGray"/>
        </w:rPr>
        <w:t>///</w:t>
      </w:r>
      <w:r w:rsidRPr="005C6E94">
        <w:rPr>
          <w:rFonts w:ascii="Courier New" w:hAnsi="Courier New" w:cs="Courier New"/>
          <w:noProof/>
          <w:color w:val="008000"/>
          <w:sz w:val="18"/>
          <w:szCs w:val="18"/>
          <w:highlight w:val="lightGray"/>
        </w:rPr>
        <w:t xml:space="preserve"> dataStore using the BusinessObjectLoader.GetBusinessObject. </w:t>
      </w:r>
    </w:p>
    <w:p w:rsidR="00E30576" w:rsidRPr="005C6E94" w:rsidRDefault="00E30576" w:rsidP="00E30576">
      <w:pPr>
        <w:autoSpaceDE w:val="0"/>
        <w:autoSpaceDN w:val="0"/>
        <w:adjustRightInd w:val="0"/>
        <w:ind w:left="1701" w:hanging="1701"/>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808080"/>
          <w:sz w:val="18"/>
          <w:szCs w:val="18"/>
          <w:highlight w:val="lightGray"/>
        </w:rPr>
        <w:t>///</w:t>
      </w:r>
      <w:r w:rsidRPr="005C6E94">
        <w:rPr>
          <w:rFonts w:ascii="Courier New" w:hAnsi="Courier New" w:cs="Courier New"/>
          <w:noProof/>
          <w:color w:val="008000"/>
          <w:sz w:val="18"/>
          <w:szCs w:val="18"/>
          <w:highlight w:val="lightGray"/>
        </w:rPr>
        <w:t xml:space="preserve"> Then an object with the exact same status and data as </w:t>
      </w:r>
    </w:p>
    <w:p w:rsidR="00E30576" w:rsidRPr="005C6E94" w:rsidRDefault="00E30576" w:rsidP="00E30576">
      <w:pPr>
        <w:autoSpaceDE w:val="0"/>
        <w:autoSpaceDN w:val="0"/>
        <w:adjustRightInd w:val="0"/>
        <w:ind w:left="1701" w:hanging="1701"/>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808080"/>
          <w:sz w:val="18"/>
          <w:szCs w:val="18"/>
          <w:highlight w:val="lightGray"/>
        </w:rPr>
        <w:t>///</w:t>
      </w:r>
      <w:r w:rsidRPr="005C6E94">
        <w:rPr>
          <w:rFonts w:ascii="Courier New" w:hAnsi="Courier New" w:cs="Courier New"/>
          <w:noProof/>
          <w:color w:val="008000"/>
          <w:sz w:val="18"/>
          <w:szCs w:val="18"/>
          <w:highlight w:val="lightGray"/>
        </w:rPr>
        <w:t xml:space="preserve"> the persisted object is loaded.</w:t>
      </w:r>
    </w:p>
    <w:p w:rsidR="00E30576" w:rsidRPr="005C6E94" w:rsidRDefault="00E30576" w:rsidP="00E30576">
      <w:pPr>
        <w:autoSpaceDE w:val="0"/>
        <w:autoSpaceDN w:val="0"/>
        <w:adjustRightInd w:val="0"/>
        <w:ind w:left="1701" w:hanging="1701"/>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//---------------Set up test pack-------------------</w:t>
      </w:r>
    </w:p>
    <w:p w:rsidR="00E30576" w:rsidRPr="005C6E94" w:rsidRDefault="00E30576" w:rsidP="00E30576">
      <w:pPr>
        <w:autoSpaceDE w:val="0"/>
        <w:autoSpaceDN w:val="0"/>
        <w:adjustRightInd w:val="0"/>
        <w:ind w:left="1701" w:hanging="1701"/>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Customer</w:t>
      </w:r>
      <w:r w:rsidRPr="005C6E94">
        <w:rPr>
          <w:rFonts w:ascii="Courier New" w:hAnsi="Courier New" w:cs="Courier New"/>
          <w:noProof/>
          <w:sz w:val="18"/>
          <w:szCs w:val="18"/>
          <w:highlight w:val="lightGray"/>
        </w:rPr>
        <w:t xml:space="preserve"> customer = CreateSavedCustomer();</w:t>
      </w:r>
    </w:p>
    <w:p w:rsidR="00E30576" w:rsidRPr="005C6E94" w:rsidRDefault="00E30576" w:rsidP="00E30576">
      <w:pPr>
        <w:autoSpaceDE w:val="0"/>
        <w:autoSpaceDN w:val="0"/>
        <w:adjustRightInd w:val="0"/>
        <w:ind w:left="1701" w:hanging="1701"/>
        <w:rPr>
          <w:rFonts w:ascii="Courier New" w:hAnsi="Courier New" w:cs="Courier New"/>
          <w:noProof/>
          <w:sz w:val="18"/>
          <w:szCs w:val="18"/>
          <w:highlight w:val="lightGray"/>
        </w:rPr>
      </w:pPr>
    </w:p>
    <w:p w:rsidR="00E30576" w:rsidRPr="005C6E94" w:rsidRDefault="00E30576" w:rsidP="00E30576">
      <w:pPr>
        <w:autoSpaceDE w:val="0"/>
        <w:autoSpaceDN w:val="0"/>
        <w:adjustRightInd w:val="0"/>
        <w:ind w:left="1701" w:hanging="1701"/>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//---------------Assert Precondition----------------</w:t>
      </w:r>
    </w:p>
    <w:p w:rsidR="00E30576" w:rsidRPr="005C6E94" w:rsidRDefault="00E30576" w:rsidP="00E30576">
      <w:pPr>
        <w:autoSpaceDE w:val="0"/>
        <w:autoSpaceDN w:val="0"/>
        <w:adjustRightInd w:val="0"/>
        <w:ind w:left="1701" w:hanging="1701"/>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.IsFalse(customer.Status.IsNew);</w:t>
      </w:r>
    </w:p>
    <w:p w:rsidR="00E30576" w:rsidRPr="005C6E94" w:rsidRDefault="00E30576" w:rsidP="00E30576">
      <w:pPr>
        <w:autoSpaceDE w:val="0"/>
        <w:autoSpaceDN w:val="0"/>
        <w:adjustRightInd w:val="0"/>
        <w:ind w:left="1701" w:hanging="1701"/>
        <w:rPr>
          <w:rFonts w:ascii="Courier New" w:hAnsi="Courier New" w:cs="Courier New"/>
          <w:noProof/>
          <w:sz w:val="18"/>
          <w:szCs w:val="18"/>
          <w:highlight w:val="lightGray"/>
        </w:rPr>
      </w:pPr>
    </w:p>
    <w:p w:rsidR="00E30576" w:rsidRPr="005C6E94" w:rsidRDefault="00E30576" w:rsidP="00E30576">
      <w:pPr>
        <w:autoSpaceDE w:val="0"/>
        <w:autoSpaceDN w:val="0"/>
        <w:adjustRightInd w:val="0"/>
        <w:ind w:left="1701" w:hanging="1701"/>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//---------------Execute Test ----------------------</w:t>
      </w:r>
    </w:p>
    <w:p w:rsidR="00E30576" w:rsidRPr="005C6E94" w:rsidRDefault="00E30576" w:rsidP="00E30576">
      <w:pPr>
        <w:autoSpaceDE w:val="0"/>
        <w:autoSpaceDN w:val="0"/>
        <w:adjustRightInd w:val="0"/>
        <w:ind w:left="1701" w:hanging="1701"/>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string</w:t>
      </w:r>
      <w:r w:rsidRPr="005C6E94">
        <w:rPr>
          <w:rFonts w:ascii="Courier New" w:hAnsi="Courier New" w:cs="Courier New"/>
          <w:noProof/>
          <w:sz w:val="18"/>
          <w:szCs w:val="18"/>
          <w:highlight w:val="lightGray"/>
        </w:rPr>
        <w:t xml:space="preserve"> loadCriteria = </w:t>
      </w:r>
      <w:r w:rsidRPr="005C6E94">
        <w:rPr>
          <w:rFonts w:ascii="Courier New" w:hAnsi="Courier New" w:cs="Courier New"/>
          <w:noProof/>
          <w:color w:val="A31515"/>
          <w:sz w:val="18"/>
          <w:szCs w:val="18"/>
          <w:highlight w:val="lightGray"/>
        </w:rPr>
        <w:t>"CustomerCode = "</w:t>
      </w:r>
      <w:r w:rsidRPr="005C6E94">
        <w:rPr>
          <w:rFonts w:ascii="Courier New" w:hAnsi="Courier New" w:cs="Courier New"/>
          <w:noProof/>
          <w:sz w:val="18"/>
          <w:szCs w:val="18"/>
          <w:highlight w:val="lightGray"/>
        </w:rPr>
        <w:t xml:space="preserve"> + customer.CustomerCode;</w:t>
      </w:r>
    </w:p>
    <w:p w:rsidR="00E30576" w:rsidRPr="005C6E94" w:rsidRDefault="00E30576" w:rsidP="00E30576">
      <w:pPr>
        <w:autoSpaceDE w:val="0"/>
        <w:autoSpaceDN w:val="0"/>
        <w:adjustRightInd w:val="0"/>
        <w:ind w:left="1701" w:hanging="1701"/>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Customer</w:t>
      </w:r>
      <w:r w:rsidRPr="005C6E94">
        <w:rPr>
          <w:rFonts w:ascii="Courier New" w:hAnsi="Courier New" w:cs="Courier New"/>
          <w:noProof/>
          <w:sz w:val="18"/>
          <w:szCs w:val="18"/>
          <w:highlight w:val="lightGray"/>
        </w:rPr>
        <w:t xml:space="preserve"> customer2 =</w:t>
      </w:r>
      <w:r>
        <w:rPr>
          <w:rFonts w:ascii="Courier New" w:hAnsi="Courier New" w:cs="Courier New"/>
          <w:noProof/>
          <w:sz w:val="18"/>
          <w:szCs w:val="18"/>
          <w:highlight w:val="lightGray"/>
        </w:rPr>
        <w:t xml:space="preserve"> </w:t>
      </w:r>
      <w:r>
        <w:rPr>
          <w:rFonts w:ascii="Courier New" w:hAnsi="Courier New" w:cs="Courier New"/>
          <w:noProof/>
          <w:color w:val="2B91AF"/>
          <w:sz w:val="18"/>
          <w:szCs w:val="18"/>
          <w:highlight w:val="lightGray"/>
        </w:rPr>
        <w:br/>
      </w:r>
      <w:r w:rsidRPr="005C6E94">
        <w:rPr>
          <w:rFonts w:ascii="Courier New" w:hAnsi="Courier New" w:cs="Courier New"/>
          <w:noProof/>
          <w:sz w:val="18"/>
          <w:szCs w:val="18"/>
          <w:highlight w:val="lightGray"/>
        </w:rPr>
        <w:t>GetBusinessObjectLoader().GetBusinessObject&lt;</w:t>
      </w:r>
      <w:r w:rsidRPr="005C6E94">
        <w:rPr>
          <w:rFonts w:ascii="Courier New" w:hAnsi="Courier New" w:cs="Courier New"/>
          <w:noProof/>
          <w:color w:val="2B91AF"/>
          <w:sz w:val="18"/>
          <w:szCs w:val="18"/>
          <w:highlight w:val="lightGray"/>
        </w:rPr>
        <w:t>Customer</w:t>
      </w:r>
      <w:r w:rsidRPr="005C6E94">
        <w:rPr>
          <w:rFonts w:ascii="Courier New" w:hAnsi="Courier New" w:cs="Courier New"/>
          <w:noProof/>
          <w:sz w:val="18"/>
          <w:szCs w:val="18"/>
          <w:highlight w:val="lightGray"/>
        </w:rPr>
        <w:t>&gt;(loadCriteria);</w:t>
      </w:r>
    </w:p>
    <w:p w:rsidR="00E30576" w:rsidRPr="005C6E94" w:rsidRDefault="00E30576" w:rsidP="00E30576">
      <w:pPr>
        <w:autoSpaceDE w:val="0"/>
        <w:autoSpaceDN w:val="0"/>
        <w:adjustRightInd w:val="0"/>
        <w:ind w:left="1701" w:hanging="1701"/>
        <w:rPr>
          <w:rFonts w:ascii="Courier New" w:hAnsi="Courier New" w:cs="Courier New"/>
          <w:noProof/>
          <w:sz w:val="18"/>
          <w:szCs w:val="18"/>
          <w:highlight w:val="lightGray"/>
        </w:rPr>
      </w:pPr>
    </w:p>
    <w:p w:rsidR="00E30576" w:rsidRPr="005C6E94" w:rsidRDefault="00E30576" w:rsidP="00E30576">
      <w:pPr>
        <w:autoSpaceDE w:val="0"/>
        <w:autoSpaceDN w:val="0"/>
        <w:adjustRightInd w:val="0"/>
        <w:ind w:left="1701" w:hanging="1701"/>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//---------------Test Result -----------------------</w:t>
      </w:r>
    </w:p>
    <w:p w:rsidR="00E30576" w:rsidRPr="005C6E94" w:rsidRDefault="00E30576" w:rsidP="00E30576">
      <w:pPr>
        <w:autoSpaceDE w:val="0"/>
        <w:autoSpaceDN w:val="0"/>
        <w:adjustRightInd w:val="0"/>
        <w:ind w:left="1701" w:hanging="1701"/>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.IsFalse(customer2.Status.IsNew);</w:t>
      </w:r>
    </w:p>
    <w:p w:rsidR="00E30576" w:rsidRPr="005C6E94" w:rsidRDefault="00E30576" w:rsidP="00E30576">
      <w:pPr>
        <w:autoSpaceDE w:val="0"/>
        <w:autoSpaceDN w:val="0"/>
        <w:adjustRightInd w:val="0"/>
        <w:ind w:left="1701" w:hanging="1701"/>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.AreSame(customer, customer2);</w:t>
      </w:r>
    </w:p>
    <w:p w:rsidR="00E30576" w:rsidRPr="005C6E94" w:rsidRDefault="00E30576" w:rsidP="00E30576">
      <w:pPr>
        <w:ind w:left="1701" w:hanging="1701"/>
        <w:rPr>
          <w:rFonts w:ascii="Courier New" w:hAnsi="Courier New" w:cs="Courier New"/>
          <w:noProof/>
          <w:sz w:val="18"/>
          <w:szCs w:val="18"/>
        </w:rPr>
      </w:pPr>
      <w:r w:rsidRPr="005C6E94">
        <w:rPr>
          <w:rFonts w:ascii="Courier New" w:hAnsi="Courier New" w:cs="Courier New"/>
          <w:noProof/>
          <w:sz w:val="18"/>
          <w:szCs w:val="18"/>
          <w:highlight w:val="lightGray"/>
        </w:rPr>
        <w:t xml:space="preserve">        }</w:t>
      </w:r>
    </w:p>
    <w:p w:rsidR="00E30576" w:rsidRPr="005C6E94" w:rsidRDefault="00E30576" w:rsidP="00E30576">
      <w:pPr>
        <w:rPr>
          <w:rFonts w:ascii="Courier New" w:hAnsi="Courier New" w:cs="Courier New"/>
          <w:noProof/>
          <w:sz w:val="18"/>
          <w:szCs w:val="18"/>
        </w:rPr>
      </w:pPr>
    </w:p>
    <w:p w:rsidR="00E30576" w:rsidRDefault="00E30576" w:rsidP="00E30576">
      <w:r w:rsidRPr="005C6E94">
        <w:t xml:space="preserve">The Criteria objects and criteria strings are much more powerful than shown so far and include all the normal operators required i.e. AND, OR, opening and closing brackets, &lt;&gt;, =, &lt;&gt;, &gt;=, &lt;=, &gt;, &lt;, IS NOT, IS, NOT LIKE, LIKE. </w:t>
      </w:r>
    </w:p>
    <w:p w:rsidR="00E30576" w:rsidRDefault="00E30576" w:rsidP="00E30576">
      <w:r w:rsidRPr="005C6E94">
        <w:t>Note</w:t>
      </w:r>
      <w:r>
        <w:t>:</w:t>
      </w:r>
    </w:p>
    <w:p w:rsidR="00E30576" w:rsidRDefault="00E30576" w:rsidP="00E30576">
      <w:pPr>
        <w:numPr>
          <w:ilvl w:val="0"/>
          <w:numId w:val="9"/>
        </w:numPr>
      </w:pPr>
      <w:r>
        <w:t>I</w:t>
      </w:r>
      <w:r w:rsidRPr="005C6E94">
        <w:t>f you try loading an individual object</w:t>
      </w:r>
      <w:r>
        <w:t xml:space="preserve"> (</w:t>
      </w:r>
      <w:r w:rsidRPr="005C6E94">
        <w:rPr>
          <w:rFonts w:ascii="Courier New" w:hAnsi="Courier New" w:cs="Courier New"/>
          <w:noProof/>
          <w:color w:val="008000"/>
          <w:sz w:val="18"/>
          <w:szCs w:val="18"/>
          <w:highlight w:val="lightGray"/>
        </w:rPr>
        <w:t>GetBusinessObject</w:t>
      </w:r>
      <w:r>
        <w:rPr>
          <w:rFonts w:ascii="Courier New" w:hAnsi="Courier New" w:cs="Courier New"/>
          <w:noProof/>
          <w:color w:val="008000"/>
          <w:sz w:val="18"/>
          <w:szCs w:val="18"/>
        </w:rPr>
        <w:t>)</w:t>
      </w:r>
      <w:r w:rsidRPr="005C6E94">
        <w:t xml:space="preserve"> with a Criteria and more than one </w:t>
      </w:r>
      <w:r>
        <w:t xml:space="preserve">matching </w:t>
      </w:r>
      <w:r w:rsidRPr="005C6E94">
        <w:t>object is found in the database an error will be raised.</w:t>
      </w:r>
    </w:p>
    <w:p w:rsidR="00E30576" w:rsidRPr="005C6E94" w:rsidRDefault="00E30576" w:rsidP="00E30576">
      <w:pPr>
        <w:numPr>
          <w:ilvl w:val="0"/>
          <w:numId w:val="9"/>
        </w:numPr>
      </w:pPr>
      <w:r>
        <w:t>T</w:t>
      </w:r>
      <w:r w:rsidRPr="005C6E94">
        <w:t>he CustomerCode is the</w:t>
      </w:r>
      <w:r>
        <w:t xml:space="preserve"> Business Object’s</w:t>
      </w:r>
      <w:r w:rsidRPr="005C6E94">
        <w:t xml:space="preserve"> property name </w:t>
      </w:r>
      <w:r>
        <w:t xml:space="preserve">and </w:t>
      </w:r>
      <w:r w:rsidRPr="005C6E94">
        <w:t>not the</w:t>
      </w:r>
      <w:r>
        <w:t xml:space="preserve"> database field name</w:t>
      </w:r>
      <w:r w:rsidRPr="005C6E94">
        <w:t>. This is very important since</w:t>
      </w:r>
      <w:r>
        <w:t xml:space="preserve"> by working only with the domain model </w:t>
      </w:r>
      <w:r w:rsidRPr="005C6E94">
        <w:t xml:space="preserve">the </w:t>
      </w:r>
      <w:r>
        <w:t>a</w:t>
      </w:r>
      <w:r w:rsidRPr="005C6E94">
        <w:t>pplication</w:t>
      </w:r>
      <w:r>
        <w:t xml:space="preserve"> developer is totally insulated</w:t>
      </w:r>
      <w:r w:rsidRPr="005C6E94">
        <w:t xml:space="preserve"> from the database. The </w:t>
      </w:r>
      <w:r>
        <w:t xml:space="preserve">Habanero </w:t>
      </w:r>
      <w:r w:rsidRPr="005C6E94">
        <w:t xml:space="preserve">Framework interprets the property name into the appropriate field name </w:t>
      </w:r>
      <w:r>
        <w:t>when querying the datastore</w:t>
      </w:r>
      <w:r w:rsidRPr="005C6E94">
        <w:t>.</w:t>
      </w:r>
    </w:p>
    <w:p w:rsidR="00E30576" w:rsidRPr="005C6E94" w:rsidRDefault="00E30576" w:rsidP="00E30576"/>
    <w:p w:rsidR="00E30576" w:rsidRDefault="00E30576" w:rsidP="00E30576">
      <w:r w:rsidRPr="005C6E94">
        <w:rPr>
          <w:noProof/>
        </w:rPr>
        <w:t>Once the object is loaded it can be refreshed multiple times from the database. An object that is currently being edited</w:t>
      </w:r>
      <w:r>
        <w:rPr>
          <w:noProof/>
        </w:rPr>
        <w:t xml:space="preserve"> (</w:t>
      </w:r>
      <w:r w:rsidRPr="00BE2C91">
        <w:rPr>
          <w:rFonts w:ascii="Courier New" w:hAnsi="Courier New" w:cs="Courier New"/>
          <w:noProof/>
          <w:sz w:val="18"/>
          <w:szCs w:val="18"/>
        </w:rPr>
        <w:t>customer2.Status.IsDirty =</w:t>
      </w:r>
      <w:r>
        <w:rPr>
          <w:rFonts w:ascii="Courier New" w:hAnsi="Courier New" w:cs="Courier New"/>
          <w:noProof/>
          <w:sz w:val="18"/>
          <w:szCs w:val="18"/>
        </w:rPr>
        <w:t>= true)</w:t>
      </w:r>
      <w:r>
        <w:rPr>
          <w:noProof/>
        </w:rPr>
        <w:t xml:space="preserve"> </w:t>
      </w:r>
      <w:r w:rsidRPr="005C6E94">
        <w:rPr>
          <w:noProof/>
        </w:rPr>
        <w:t xml:space="preserve"> may not be refreshed but a Business Object that is not dirty can be refreshed. This is very useful when you are about to carry out a calculation and want to ensure that you have the latest</w:t>
      </w:r>
      <w:r>
        <w:rPr>
          <w:noProof/>
        </w:rPr>
        <w:t xml:space="preserve"> version of the object (i.e. A</w:t>
      </w:r>
      <w:r w:rsidRPr="005C6E94">
        <w:rPr>
          <w:noProof/>
        </w:rPr>
        <w:t xml:space="preserve">nother user </w:t>
      </w:r>
      <w:r>
        <w:rPr>
          <w:noProof/>
        </w:rPr>
        <w:t>may have</w:t>
      </w:r>
      <w:r w:rsidRPr="005C6E94">
        <w:rPr>
          <w:noProof/>
        </w:rPr>
        <w:t xml:space="preserve"> edited the object since you loaded it). </w:t>
      </w:r>
      <w:r>
        <w:rPr>
          <w:noProof/>
        </w:rPr>
        <w:t xml:space="preserve">For more detail on concurrency control see </w:t>
      </w:r>
      <w:r w:rsidRPr="005C6E94">
        <w:t>Section 4 – Data Access Layer – Concurrency Control</w:t>
      </w:r>
      <w:r>
        <w:t>.</w:t>
      </w:r>
    </w:p>
    <w:p w:rsidR="00E30576" w:rsidRDefault="00E30576" w:rsidP="00E30576">
      <w:pPr>
        <w:rPr>
          <w:noProof/>
        </w:rPr>
      </w:pPr>
    </w:p>
    <w:p w:rsidR="00E30576" w:rsidRPr="005C6E94" w:rsidRDefault="00E30576" w:rsidP="00E30576">
      <w:r w:rsidRPr="005C6E94">
        <w:rPr>
          <w:noProof/>
        </w:rPr>
        <w:t xml:space="preserve">The object is refreshed using the </w:t>
      </w:r>
      <w:r w:rsidRPr="005C6E94">
        <w:rPr>
          <w:rFonts w:ascii="Courier New" w:hAnsi="Courier New" w:cs="Courier New"/>
          <w:noProof/>
          <w:sz w:val="18"/>
          <w:szCs w:val="18"/>
          <w:highlight w:val="lightGray"/>
        </w:rPr>
        <w:t>GetBusinessObjectLoader().Refresh(customer)</w:t>
      </w:r>
      <w:r w:rsidRPr="005C6E94">
        <w:rPr>
          <w:noProof/>
        </w:rPr>
        <w:t xml:space="preserve"> method.</w:t>
      </w:r>
    </w:p>
    <w:p w:rsidR="00E30576" w:rsidRPr="005C6E94" w:rsidRDefault="00E30576" w:rsidP="00E30576">
      <w:pPr>
        <w:pStyle w:val="Heading5"/>
      </w:pPr>
      <w:r w:rsidRPr="005C6E94">
        <w:t>Cancelling Edits on an object</w:t>
      </w:r>
    </w:p>
    <w:p w:rsidR="00E30576" w:rsidRPr="005C6E94" w:rsidRDefault="00E30576" w:rsidP="00E30576">
      <w:r w:rsidRPr="005C6E94">
        <w:t>If the application or user has made an error</w:t>
      </w:r>
      <w:r>
        <w:t xml:space="preserve"> then edits (changes to the object not yet persisted to the datastore) can be cancelled </w:t>
      </w:r>
      <w:r w:rsidRPr="005C6E94">
        <w:t>using the Restore Method</w:t>
      </w:r>
      <w:r>
        <w:t xml:space="preserve"> on the business object.</w:t>
      </w:r>
    </w:p>
    <w:p w:rsidR="00E30576" w:rsidRPr="005C6E94" w:rsidRDefault="00E30576" w:rsidP="00E30576"/>
    <w:p w:rsidR="00E30576" w:rsidRDefault="00E30576" w:rsidP="00E30576">
      <w:pPr>
        <w:rPr>
          <w:rFonts w:ascii="Courier New" w:hAnsi="Courier New" w:cs="Courier New"/>
          <w:noProof/>
          <w:sz w:val="20"/>
          <w:szCs w:val="20"/>
        </w:rPr>
      </w:pPr>
      <w:r w:rsidRPr="005C6E94">
        <w:t xml:space="preserve">For restoring a new business object see </w:t>
      </w:r>
      <w:r w:rsidRPr="005C6E94">
        <w:rPr>
          <w:rFonts w:ascii="Courier New" w:hAnsi="Courier New" w:cs="Courier New"/>
          <w:noProof/>
          <w:sz w:val="20"/>
          <w:szCs w:val="20"/>
        </w:rPr>
        <w:t>Test_RestoreNewCustomer.</w:t>
      </w:r>
    </w:p>
    <w:p w:rsidR="00E30576" w:rsidRDefault="00E30576" w:rsidP="00E30576"/>
    <w:p w:rsidR="00E30576" w:rsidRDefault="00E30576" w:rsidP="00E30576">
      <w:r>
        <w:t xml:space="preserve">The more interesting test </w:t>
      </w:r>
      <w:r w:rsidRPr="005C6E94">
        <w:t xml:space="preserve">however </w:t>
      </w:r>
      <w:r>
        <w:t xml:space="preserve">is </w:t>
      </w:r>
      <w:r w:rsidRPr="005C6E94">
        <w:t>retrieving an object from the DataStore</w:t>
      </w:r>
      <w:r>
        <w:t>,</w:t>
      </w:r>
      <w:r w:rsidRPr="005C6E94">
        <w:t xml:space="preserve"> editing it and then restoring it as shown in </w:t>
      </w:r>
      <w:r w:rsidRPr="005C6E94">
        <w:rPr>
          <w:rFonts w:ascii="Courier New" w:hAnsi="Courier New" w:cs="Courier New"/>
          <w:noProof/>
          <w:sz w:val="18"/>
          <w:szCs w:val="18"/>
        </w:rPr>
        <w:t>Test_RestoreLoadedCustomer</w:t>
      </w:r>
    </w:p>
    <w:p w:rsidR="00E30576" w:rsidRPr="005C6E94" w:rsidRDefault="00E30576" w:rsidP="00E30576"/>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rPr>
        <w:t xml:space="preserve">        </w:t>
      </w:r>
      <w:r w:rsidRPr="005C6E94">
        <w:rPr>
          <w:rFonts w:ascii="Courier New" w:hAnsi="Courier New" w:cs="Courier New"/>
          <w:noProof/>
          <w:sz w:val="18"/>
          <w:szCs w:val="18"/>
          <w:highlight w:val="lightGray"/>
        </w:rPr>
        <w:t>[Test]</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public</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void</w:t>
      </w:r>
      <w:r w:rsidRPr="005C6E94">
        <w:rPr>
          <w:rFonts w:ascii="Courier New" w:hAnsi="Courier New" w:cs="Courier New"/>
          <w:noProof/>
          <w:sz w:val="18"/>
          <w:szCs w:val="18"/>
          <w:highlight w:val="lightGray"/>
        </w:rPr>
        <w:t xml:space="preserve"> Test_RestoreLoadedCustomer()</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E30576" w:rsidRPr="005C6E94" w:rsidRDefault="00E30576" w:rsidP="00E30576">
      <w:pPr>
        <w:autoSpaceDE w:val="0"/>
        <w:autoSpaceDN w:val="0"/>
        <w:adjustRightInd w:val="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//Tests Restoring a loaded business object.</w:t>
      </w:r>
    </w:p>
    <w:p w:rsidR="00E30576" w:rsidRPr="005C6E94" w:rsidRDefault="00E30576" w:rsidP="00E30576">
      <w:pPr>
        <w:autoSpaceDE w:val="0"/>
        <w:autoSpaceDN w:val="0"/>
        <w:adjustRightInd w:val="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 This test shows that when the customer's Restore</w:t>
      </w:r>
    </w:p>
    <w:p w:rsidR="00E30576" w:rsidRPr="005C6E94" w:rsidRDefault="00E30576" w:rsidP="00E30576">
      <w:pPr>
        <w:autoSpaceDE w:val="0"/>
        <w:autoSpaceDN w:val="0"/>
        <w:adjustRightInd w:val="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 xml:space="preserve">// method is called. The customers Status and Data is </w:t>
      </w:r>
    </w:p>
    <w:p w:rsidR="00E30576" w:rsidRPr="005C6E94" w:rsidRDefault="00E30576" w:rsidP="00E30576">
      <w:pPr>
        <w:autoSpaceDE w:val="0"/>
        <w:autoSpaceDN w:val="0"/>
        <w:adjustRightInd w:val="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 restored so as to be the same as an object just loaded</w:t>
      </w:r>
    </w:p>
    <w:p w:rsidR="00E30576" w:rsidRPr="005C6E94" w:rsidRDefault="00E30576" w:rsidP="00E30576">
      <w:pPr>
        <w:autoSpaceDE w:val="0"/>
        <w:autoSpaceDN w:val="0"/>
        <w:adjustRightInd w:val="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 from the DataStore.</w:t>
      </w:r>
    </w:p>
    <w:p w:rsidR="00E30576" w:rsidRPr="005C6E94" w:rsidRDefault="00E30576" w:rsidP="00E30576">
      <w:pPr>
        <w:autoSpaceDE w:val="0"/>
        <w:autoSpaceDN w:val="0"/>
        <w:adjustRightInd w:val="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//---------------Set up test pack-------------------</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Customer</w:t>
      </w:r>
      <w:r w:rsidRPr="005C6E94">
        <w:rPr>
          <w:rFonts w:ascii="Courier New" w:hAnsi="Courier New" w:cs="Courier New"/>
          <w:noProof/>
          <w:sz w:val="18"/>
          <w:szCs w:val="18"/>
          <w:highlight w:val="lightGray"/>
        </w:rPr>
        <w:t xml:space="preserve"> customer = CreateSavedCustomer();</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string</w:t>
      </w:r>
      <w:r w:rsidRPr="005C6E94">
        <w:rPr>
          <w:rFonts w:ascii="Courier New" w:hAnsi="Courier New" w:cs="Courier New"/>
          <w:noProof/>
          <w:sz w:val="18"/>
          <w:szCs w:val="18"/>
          <w:highlight w:val="lightGray"/>
        </w:rPr>
        <w:t xml:space="preserve"> origCustomerName = customer.CustomerName;</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customer.CustomerName = </w:t>
      </w:r>
      <w:r w:rsidRPr="005C6E94">
        <w:rPr>
          <w:rFonts w:ascii="Courier New" w:hAnsi="Courier New" w:cs="Courier New"/>
          <w:noProof/>
          <w:color w:val="A31515"/>
          <w:sz w:val="18"/>
          <w:szCs w:val="18"/>
          <w:highlight w:val="lightGray"/>
        </w:rPr>
        <w:t>"New customer Name"</w:t>
      </w:r>
      <w:r w:rsidRPr="005C6E94">
        <w:rPr>
          <w:rFonts w:ascii="Courier New" w:hAnsi="Courier New" w:cs="Courier New"/>
          <w:noProof/>
          <w:sz w:val="18"/>
          <w:szCs w:val="18"/>
          <w:highlight w:val="lightGray"/>
        </w:rPr>
        <w:t>;</w:t>
      </w:r>
    </w:p>
    <w:p w:rsidR="00E30576" w:rsidRPr="005C6E94" w:rsidRDefault="00E30576" w:rsidP="00E30576">
      <w:pPr>
        <w:autoSpaceDE w:val="0"/>
        <w:autoSpaceDN w:val="0"/>
        <w:adjustRightInd w:val="0"/>
        <w:rPr>
          <w:rFonts w:ascii="Courier New" w:hAnsi="Courier New" w:cs="Courier New"/>
          <w:noProof/>
          <w:sz w:val="18"/>
          <w:szCs w:val="18"/>
          <w:highlight w:val="lightGray"/>
        </w:rPr>
      </w:pPr>
    </w:p>
    <w:p w:rsidR="00E30576" w:rsidRPr="005C6E94" w:rsidRDefault="00E30576" w:rsidP="00E30576">
      <w:pPr>
        <w:autoSpaceDE w:val="0"/>
        <w:autoSpaceDN w:val="0"/>
        <w:adjustRightInd w:val="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//---------------Assert Precondition----------------</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.IsTrue(customer.Status.IsDirty);</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.AreNotEqual(origCustomerName, customer.CustomerName);</w:t>
      </w:r>
    </w:p>
    <w:p w:rsidR="00E30576" w:rsidRPr="005C6E94" w:rsidRDefault="00E30576" w:rsidP="00E30576">
      <w:pPr>
        <w:autoSpaceDE w:val="0"/>
        <w:autoSpaceDN w:val="0"/>
        <w:adjustRightInd w:val="0"/>
        <w:rPr>
          <w:rFonts w:ascii="Courier New" w:hAnsi="Courier New" w:cs="Courier New"/>
          <w:noProof/>
          <w:sz w:val="18"/>
          <w:szCs w:val="18"/>
          <w:highlight w:val="lightGray"/>
        </w:rPr>
      </w:pPr>
    </w:p>
    <w:p w:rsidR="00E30576" w:rsidRPr="005C6E94" w:rsidRDefault="00E30576" w:rsidP="00E30576">
      <w:pPr>
        <w:autoSpaceDE w:val="0"/>
        <w:autoSpaceDN w:val="0"/>
        <w:adjustRightInd w:val="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//---------------Execute Test ----------------------</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customer.Restore();</w:t>
      </w:r>
    </w:p>
    <w:p w:rsidR="00E30576" w:rsidRPr="005C6E94" w:rsidRDefault="00E30576" w:rsidP="00E30576">
      <w:pPr>
        <w:autoSpaceDE w:val="0"/>
        <w:autoSpaceDN w:val="0"/>
        <w:adjustRightInd w:val="0"/>
        <w:rPr>
          <w:rFonts w:ascii="Courier New" w:hAnsi="Courier New" w:cs="Courier New"/>
          <w:noProof/>
          <w:sz w:val="18"/>
          <w:szCs w:val="18"/>
          <w:highlight w:val="lightGray"/>
        </w:rPr>
      </w:pPr>
    </w:p>
    <w:p w:rsidR="00E30576" w:rsidRPr="005C6E94" w:rsidRDefault="00E30576" w:rsidP="00E30576">
      <w:pPr>
        <w:autoSpaceDE w:val="0"/>
        <w:autoSpaceDN w:val="0"/>
        <w:adjustRightInd w:val="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//---------------Test Result -----------------------</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.IsFalse(customer.Status.IsDirty);</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.AreEqual(origCustomerName, customer.CustomerName);</w:t>
      </w:r>
    </w:p>
    <w:p w:rsidR="00E30576" w:rsidRPr="005C6E94" w:rsidRDefault="00E30576" w:rsidP="00E30576">
      <w:pPr>
        <w:autoSpaceDE w:val="0"/>
        <w:autoSpaceDN w:val="0"/>
        <w:adjustRightInd w:val="0"/>
        <w:rPr>
          <w:rFonts w:ascii="Courier New" w:hAnsi="Courier New" w:cs="Courier New"/>
          <w:noProof/>
          <w:sz w:val="18"/>
          <w:szCs w:val="18"/>
        </w:rPr>
      </w:pPr>
      <w:r w:rsidRPr="005C6E94">
        <w:rPr>
          <w:rFonts w:ascii="Courier New" w:hAnsi="Courier New" w:cs="Courier New"/>
          <w:noProof/>
          <w:sz w:val="18"/>
          <w:szCs w:val="18"/>
          <w:highlight w:val="lightGray"/>
        </w:rPr>
        <w:t xml:space="preserve">        }</w:t>
      </w:r>
    </w:p>
    <w:p w:rsidR="00E30576" w:rsidRPr="005C6E94" w:rsidRDefault="00E30576" w:rsidP="00E30576">
      <w:pPr>
        <w:pStyle w:val="Heading5"/>
      </w:pPr>
      <w:r w:rsidRPr="005C6E94">
        <w:t>Alternate Key for a Business Object</w:t>
      </w:r>
    </w:p>
    <w:p w:rsidR="00E30576" w:rsidRPr="005C6E94" w:rsidRDefault="00E30576" w:rsidP="00E30576">
      <w:r w:rsidRPr="005C6E94">
        <w:t>It is possible for a business object to have one or more Alternate Keys. An alternate Key could be composite or simple. The Alternate key identifies one or more properties which together act as a rule preventing a duplicate business object from being persisted. A classical example of an Alternate Key for the customer</w:t>
      </w:r>
      <w:r>
        <w:t xml:space="preserve"> is where</w:t>
      </w:r>
      <w:r w:rsidRPr="005C6E94">
        <w:t xml:space="preserve"> the customer code must be unique (i.e. two customers with the same code cannot exist in the DataStore), </w:t>
      </w:r>
    </w:p>
    <w:p w:rsidR="00E30576" w:rsidRPr="005C6E94" w:rsidRDefault="00E30576" w:rsidP="00E30576"/>
    <w:p w:rsidR="00E30576" w:rsidRDefault="00E30576" w:rsidP="00E30576">
      <w:r>
        <w:rPr>
          <w:noProof/>
          <w:lang w:val="en-GB" w:eastAsia="en-GB"/>
        </w:rPr>
        <w:drawing>
          <wp:inline distT="0" distB="0" distL="0" distR="0">
            <wp:extent cx="5486400" cy="43148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486400" cy="4314825"/>
                    </a:xfrm>
                    <a:prstGeom prst="rect">
                      <a:avLst/>
                    </a:prstGeom>
                    <a:noFill/>
                    <a:ln w="9525">
                      <a:noFill/>
                      <a:miter lim="800000"/>
                      <a:headEnd/>
                      <a:tailEnd/>
                    </a:ln>
                  </pic:spPr>
                </pic:pic>
              </a:graphicData>
            </a:graphic>
          </wp:inline>
        </w:drawing>
      </w:r>
    </w:p>
    <w:p w:rsidR="00E30576" w:rsidRDefault="00E30576" w:rsidP="00E30576"/>
    <w:p w:rsidR="00E30576" w:rsidRPr="005C6E94" w:rsidRDefault="00E30576" w:rsidP="00E30576">
      <w:r w:rsidRPr="006464AA">
        <w:rPr>
          <w:highlight w:val="yellow"/>
        </w:rPr>
        <w:t>TODO: Reference test example code</w:t>
      </w:r>
    </w:p>
    <w:p w:rsidR="00E30576" w:rsidRPr="005C6E94" w:rsidRDefault="00E30576" w:rsidP="00E30576">
      <w:pPr>
        <w:pStyle w:val="Heading4"/>
      </w:pPr>
      <w:r>
        <w:br w:type="page"/>
      </w:r>
      <w:r w:rsidRPr="005C6E94">
        <w:t>Implementing Business Objects</w:t>
      </w:r>
    </w:p>
    <w:p w:rsidR="00E30576" w:rsidRDefault="00E30576" w:rsidP="00E30576">
      <w:r w:rsidRPr="00062E7B">
        <w:rPr>
          <w:highlight w:val="yellow"/>
        </w:rPr>
        <w:t xml:space="preserve">Do something to explain this is advanced knowledge not required by most </w:t>
      </w:r>
      <w:r>
        <w:rPr>
          <w:highlight w:val="yellow"/>
        </w:rPr>
        <w:t>application</w:t>
      </w:r>
      <w:r w:rsidRPr="00062E7B">
        <w:rPr>
          <w:highlight w:val="yellow"/>
        </w:rPr>
        <w:t xml:space="preserve"> developers.</w:t>
      </w:r>
    </w:p>
    <w:p w:rsidR="00E30576" w:rsidRDefault="00E30576" w:rsidP="00E30576"/>
    <w:p w:rsidR="00E30576" w:rsidRDefault="00E30576" w:rsidP="00E30576"/>
    <w:p w:rsidR="00E30576" w:rsidRDefault="00E30576" w:rsidP="00E30576"/>
    <w:p w:rsidR="00E30576" w:rsidRPr="005C6E94" w:rsidRDefault="00E30576" w:rsidP="00E30576">
      <w:r w:rsidRPr="005C6E94">
        <w:t xml:space="preserve">When an application using Habanero is started it loads the appropriate ClassDefs.xml (we will go into detail of where and when this happens in Section 5 – UI Layer). The ClassDefs are loaded into the class ClassDef which contains a static collection of the class definitions for each </w:t>
      </w:r>
      <w:r>
        <w:t>Business Object</w:t>
      </w:r>
      <w:r w:rsidRPr="005C6E94">
        <w:t xml:space="preserve"> defined in the ClassDefs.xml.</w:t>
      </w:r>
    </w:p>
    <w:p w:rsidR="00E30576" w:rsidRPr="005C6E94" w:rsidRDefault="00E30576" w:rsidP="00E30576">
      <w:pPr>
        <w:pStyle w:val="Heading5"/>
      </w:pPr>
      <w:r w:rsidRPr="005C6E94">
        <w:t>Creating a new Business Object</w:t>
      </w:r>
    </w:p>
    <w:p w:rsidR="00E30576" w:rsidRPr="005C6E94" w:rsidRDefault="00E30576" w:rsidP="00E30576">
      <w:r w:rsidRPr="005C6E94">
        <w:t>When a Business Object of type Customer is created the BusinessObject is constructed with its BOStatus appropriately set as new, not deleted</w:t>
      </w:r>
      <w:r>
        <w:t xml:space="preserve"> and</w:t>
      </w:r>
      <w:r w:rsidRPr="005C6E94">
        <w:t xml:space="preserve"> not dirty.</w:t>
      </w:r>
    </w:p>
    <w:p w:rsidR="00E30576" w:rsidRPr="005C6E94" w:rsidRDefault="00E30576" w:rsidP="00E30576">
      <w:r w:rsidRPr="005C6E94">
        <w:t xml:space="preserve">The business object properties and any related rules are retrieved for the Customer Business Object from the ClassDef class. From these class definitions a collection (BOPropCol) of Business Object properties (BOProp) is created for the customer. Each business object property tracks the current value for the Business object property, whether the property is dirty, valid etc. The BOProp also contains a reference to the </w:t>
      </w:r>
      <w:r>
        <w:t>d</w:t>
      </w:r>
      <w:r w:rsidRPr="005C6E94">
        <w:t>efinition for the Property i.e. The PropDef.</w:t>
      </w:r>
    </w:p>
    <w:p w:rsidR="00E30576" w:rsidRPr="005C6E94" w:rsidRDefault="00E30576" w:rsidP="00E30576"/>
    <w:p w:rsidR="00E30576" w:rsidRPr="005C6E94" w:rsidRDefault="00E30576" w:rsidP="00E30576">
      <w:del w:id="0" w:author="peter" w:date="2008-12-08T22:14:00Z">
        <w:r>
          <w:rPr>
            <w:noProof/>
            <w:lang w:val="en-GB" w:eastAsia="en-GB"/>
          </w:rPr>
          <w:drawing>
            <wp:inline distT="0" distB="0" distL="0" distR="0">
              <wp:extent cx="4324350" cy="17145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324350" cy="1714500"/>
                      </a:xfrm>
                      <a:prstGeom prst="rect">
                        <a:avLst/>
                      </a:prstGeom>
                      <a:noFill/>
                      <a:ln w="9525">
                        <a:noFill/>
                        <a:miter lim="800000"/>
                        <a:headEnd/>
                        <a:tailEnd/>
                      </a:ln>
                    </pic:spPr>
                  </pic:pic>
                </a:graphicData>
              </a:graphic>
            </wp:inline>
          </w:drawing>
        </w:r>
      </w:del>
      <w:ins w:id="1" w:author="peter" w:date="2008-12-08T22:14:00Z">
        <w:r>
          <w:rPr>
            <w:noProof/>
            <w:lang w:val="en-GB" w:eastAsia="en-GB"/>
          </w:rPr>
          <w:drawing>
            <wp:inline distT="0" distB="0" distL="0" distR="0">
              <wp:extent cx="4324350" cy="17145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4324350" cy="1714500"/>
                      </a:xfrm>
                      <a:prstGeom prst="rect">
                        <a:avLst/>
                      </a:prstGeom>
                      <a:noFill/>
                      <a:ln w="9525">
                        <a:noFill/>
                        <a:miter lim="800000"/>
                        <a:headEnd/>
                        <a:tailEnd/>
                      </a:ln>
                    </pic:spPr>
                  </pic:pic>
                </a:graphicData>
              </a:graphic>
            </wp:inline>
          </w:drawing>
        </w:r>
      </w:ins>
    </w:p>
    <w:p w:rsidR="00E30576" w:rsidRPr="005C6E94" w:rsidRDefault="00E30576" w:rsidP="00E30576">
      <w:r w:rsidRPr="005C6E94">
        <w:t>Figure 3.1: The relationship between a Business object instance and its definitions.</w:t>
      </w:r>
    </w:p>
    <w:p w:rsidR="00E30576" w:rsidRPr="005C6E94" w:rsidRDefault="00E30576" w:rsidP="00E30576"/>
    <w:p w:rsidR="00E30576" w:rsidRDefault="00E30576" w:rsidP="00E30576">
      <w:r w:rsidRPr="005C6E94">
        <w:t xml:space="preserve">The above class diagram represents a pattern that is used throughout the framework and therefore warrants some discussion and explanation. The ClassDef and its related PropDefs are loaded from the ClassDefs.xml. </w:t>
      </w:r>
    </w:p>
    <w:p w:rsidR="00E30576" w:rsidRDefault="00E30576" w:rsidP="00E30576">
      <w:r>
        <w:t>The ClassDef and PropDef classes</w:t>
      </w:r>
      <w:r w:rsidRPr="005C6E94">
        <w:t xml:space="preserve"> contain the definitions of a class and its properties for a particular BusinessObject</w:t>
      </w:r>
      <w:r>
        <w:t xml:space="preserve"> type</w:t>
      </w:r>
      <w:r w:rsidRPr="005C6E94">
        <w:t xml:space="preserve"> e.g. Customer. The </w:t>
      </w:r>
      <w:r>
        <w:t>d</w:t>
      </w:r>
      <w:r w:rsidRPr="005C6E94">
        <w:t xml:space="preserve">efinition classes ClassDef and PropDef contain the </w:t>
      </w:r>
      <w:r>
        <w:t>definitions</w:t>
      </w:r>
      <w:r w:rsidRPr="005C6E94">
        <w:t xml:space="preserve"> that </w:t>
      </w:r>
      <w:r>
        <w:t>are</w:t>
      </w:r>
      <w:r w:rsidRPr="005C6E94">
        <w:t xml:space="preserve"> common to all instances of the Customer</w:t>
      </w:r>
      <w:r>
        <w:t>.</w:t>
      </w:r>
    </w:p>
    <w:p w:rsidR="00E30576" w:rsidRDefault="00E30576" w:rsidP="00E30576">
      <w:r>
        <w:t>T</w:t>
      </w:r>
      <w:r w:rsidRPr="005C6E94">
        <w:t>he BOProp contains only the data that is unique for a particular instance of the Business Object</w:t>
      </w:r>
      <w:r>
        <w:t xml:space="preserve"> i.e. CustomerX</w:t>
      </w:r>
      <w:r w:rsidRPr="005C6E94">
        <w:t>.</w:t>
      </w:r>
    </w:p>
    <w:p w:rsidR="00E30576" w:rsidRDefault="00E30576" w:rsidP="00E30576">
      <w:r>
        <w:t>For instance with CustomerName, the PropDef defines that its type is a string and defines the PropertyRules associated with this property, while the BOProp for CustomerName will store the actual value for that instance of Customer.</w:t>
      </w:r>
    </w:p>
    <w:p w:rsidR="00E30576" w:rsidRPr="005C6E94" w:rsidRDefault="00E30576" w:rsidP="00E30576">
      <w:pPr>
        <w:pStyle w:val="Heading5"/>
      </w:pPr>
      <w:r w:rsidRPr="005C6E94">
        <w:t>Set Property Value</w:t>
      </w:r>
    </w:p>
    <w:p w:rsidR="00E30576" w:rsidRDefault="00E30576" w:rsidP="00E30576">
      <w:r w:rsidRPr="005C6E94">
        <w:t>Let</w:t>
      </w:r>
      <w:r>
        <w:t>’</w:t>
      </w:r>
      <w:r w:rsidRPr="005C6E94">
        <w:t xml:space="preserve">s </w:t>
      </w:r>
      <w:r>
        <w:t>d</w:t>
      </w:r>
      <w:r w:rsidRPr="005C6E94">
        <w:t xml:space="preserve">emonstrate this with some tests </w:t>
      </w:r>
      <w:r>
        <w:t xml:space="preserve">by </w:t>
      </w:r>
      <w:r w:rsidRPr="005C6E94">
        <w:t>refer</w:t>
      </w:r>
      <w:r>
        <w:t>ring</w:t>
      </w:r>
      <w:r w:rsidRPr="005C6E94">
        <w:t xml:space="preserve"> to the </w:t>
      </w:r>
      <w:r w:rsidRPr="005C6E94">
        <w:rPr>
          <w:rFonts w:ascii="Courier New" w:hAnsi="Courier New" w:cs="Courier New"/>
          <w:noProof/>
          <w:color w:val="2B91AF"/>
          <w:sz w:val="20"/>
          <w:szCs w:val="20"/>
        </w:rPr>
        <w:t xml:space="preserve">TestSetCustomerBOProp </w:t>
      </w:r>
      <w:r w:rsidRPr="005C6E94">
        <w:t>class. Note that the Application Developer would never user BOProp directly</w:t>
      </w:r>
      <w:r>
        <w:t xml:space="preserve"> (The previous examples of setting and getting properties should always be used)</w:t>
      </w:r>
      <w:r w:rsidRPr="005C6E94">
        <w:t xml:space="preserve">. </w:t>
      </w:r>
    </w:p>
    <w:p w:rsidR="00E30576" w:rsidRPr="005C6E94" w:rsidRDefault="00E30576" w:rsidP="00E30576">
      <w:r w:rsidRPr="005C6E94">
        <w:t>These tests are shown here purely to demonstrate how the framework implements Business</w:t>
      </w:r>
      <w:r>
        <w:t xml:space="preserve"> </w:t>
      </w:r>
      <w:r w:rsidRPr="005C6E94">
        <w:t>Objects</w:t>
      </w:r>
      <w:r>
        <w:t xml:space="preserve"> and their properties</w:t>
      </w:r>
      <w:r w:rsidRPr="005C6E94">
        <w:t>.</w:t>
      </w:r>
    </w:p>
    <w:p w:rsidR="00E30576" w:rsidRPr="005C6E94" w:rsidRDefault="00E30576" w:rsidP="00E30576"/>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r w:rsidRPr="005C6E94">
        <w:rPr>
          <w:rFonts w:ascii="Courier New" w:hAnsi="Courier New" w:cs="Courier New"/>
          <w:noProof/>
          <w:sz w:val="18"/>
          <w:szCs w:val="18"/>
        </w:rPr>
        <w:t xml:space="preserve">        </w:t>
      </w:r>
      <w:r w:rsidRPr="005C6E94">
        <w:rPr>
          <w:rFonts w:ascii="Courier New" w:hAnsi="Courier New" w:cs="Courier New"/>
          <w:noProof/>
          <w:sz w:val="18"/>
          <w:szCs w:val="18"/>
          <w:highlight w:val="lightGray"/>
        </w:rPr>
        <w:t>[Test]</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public</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void</w:t>
      </w:r>
      <w:r w:rsidRPr="005C6E94">
        <w:rPr>
          <w:rFonts w:ascii="Courier New" w:hAnsi="Courier New" w:cs="Courier New"/>
          <w:noProof/>
          <w:sz w:val="18"/>
          <w:szCs w:val="18"/>
          <w:highlight w:val="lightGray"/>
        </w:rPr>
        <w:t xml:space="preserve"> Test_SetCustomerName_ToInvalidValidValue_FromValidValue()</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E30576" w:rsidRPr="005C6E94" w:rsidRDefault="00E30576" w:rsidP="00E30576">
      <w:pPr>
        <w:autoSpaceDE w:val="0"/>
        <w:autoSpaceDN w:val="0"/>
        <w:adjustRightInd w:val="0"/>
        <w:ind w:left="1980" w:hanging="198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//When a property is set to an In Valid Value for a compulsory field</w:t>
      </w:r>
    </w:p>
    <w:p w:rsidR="00E30576" w:rsidRPr="005C6E94" w:rsidRDefault="00E30576" w:rsidP="00E30576">
      <w:pPr>
        <w:autoSpaceDE w:val="0"/>
        <w:autoSpaceDN w:val="0"/>
        <w:adjustRightInd w:val="0"/>
        <w:ind w:left="1980" w:hanging="198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 that has no value the broken rule is changed from compulsory to</w:t>
      </w:r>
    </w:p>
    <w:p w:rsidR="00E30576" w:rsidRPr="005C6E94" w:rsidRDefault="00E30576" w:rsidP="00E30576">
      <w:pPr>
        <w:autoSpaceDE w:val="0"/>
        <w:autoSpaceDN w:val="0"/>
        <w:adjustRightInd w:val="0"/>
        <w:ind w:left="1980" w:hanging="198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 Invalid Value.</w:t>
      </w:r>
    </w:p>
    <w:p w:rsidR="00E30576" w:rsidRPr="005C6E94" w:rsidRDefault="00E30576" w:rsidP="00E30576">
      <w:pPr>
        <w:autoSpaceDE w:val="0"/>
        <w:autoSpaceDN w:val="0"/>
        <w:adjustRightInd w:val="0"/>
        <w:ind w:left="1980" w:hanging="198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//---------------Set up test pack-------------------</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Customer</w:t>
      </w:r>
      <w:r w:rsidRPr="005C6E94">
        <w:rPr>
          <w:rFonts w:ascii="Courier New" w:hAnsi="Courier New" w:cs="Courier New"/>
          <w:noProof/>
          <w:sz w:val="18"/>
          <w:szCs w:val="18"/>
          <w:highlight w:val="lightGray"/>
        </w:rPr>
        <w:t xml:space="preserve"> customer = </w:t>
      </w:r>
      <w:r w:rsidRPr="005C6E94">
        <w:rPr>
          <w:rFonts w:ascii="Courier New" w:hAnsi="Courier New" w:cs="Courier New"/>
          <w:noProof/>
          <w:color w:val="0000FF"/>
          <w:sz w:val="18"/>
          <w:szCs w:val="18"/>
          <w:highlight w:val="lightGray"/>
        </w:rPr>
        <w:t>new</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Customer</w:t>
      </w:r>
      <w:r w:rsidRPr="005C6E94">
        <w:rPr>
          <w:rFonts w:ascii="Courier New" w:hAnsi="Courier New" w:cs="Courier New"/>
          <w:noProof/>
          <w:sz w:val="18"/>
          <w:szCs w:val="18"/>
          <w:highlight w:val="lightGray"/>
        </w:rPr>
        <w:t>();</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IBOProp</w:t>
      </w:r>
      <w:r w:rsidRPr="005C6E94">
        <w:rPr>
          <w:rFonts w:ascii="Courier New" w:hAnsi="Courier New" w:cs="Courier New"/>
          <w:noProof/>
          <w:sz w:val="18"/>
          <w:szCs w:val="18"/>
          <w:highlight w:val="lightGray"/>
        </w:rPr>
        <w:t xml:space="preserve"> customerNameBoProp = customer.Props[</w:t>
      </w:r>
      <w:r w:rsidRPr="005C6E94">
        <w:rPr>
          <w:rFonts w:ascii="Courier New" w:hAnsi="Courier New" w:cs="Courier New"/>
          <w:noProof/>
          <w:color w:val="A31515"/>
          <w:sz w:val="18"/>
          <w:szCs w:val="18"/>
          <w:highlight w:val="lightGray"/>
        </w:rPr>
        <w:t>"CustomerName"</w:t>
      </w:r>
      <w:r w:rsidRPr="005C6E94">
        <w:rPr>
          <w:rFonts w:ascii="Courier New" w:hAnsi="Courier New" w:cs="Courier New"/>
          <w:noProof/>
          <w:sz w:val="18"/>
          <w:szCs w:val="18"/>
          <w:highlight w:val="lightGray"/>
        </w:rPr>
        <w:t>];</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customer.CustomerName = </w:t>
      </w:r>
      <w:r w:rsidRPr="005C6E94">
        <w:rPr>
          <w:rFonts w:ascii="Courier New" w:hAnsi="Courier New" w:cs="Courier New"/>
          <w:noProof/>
          <w:color w:val="A31515"/>
          <w:sz w:val="18"/>
          <w:szCs w:val="18"/>
          <w:highlight w:val="lightGray"/>
        </w:rPr>
        <w:t>"Valid Name"</w:t>
      </w:r>
      <w:r w:rsidRPr="005C6E94">
        <w:rPr>
          <w:rFonts w:ascii="Courier New" w:hAnsi="Courier New" w:cs="Courier New"/>
          <w:noProof/>
          <w:sz w:val="18"/>
          <w:szCs w:val="18"/>
          <w:highlight w:val="lightGray"/>
        </w:rPr>
        <w:t>;</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p>
    <w:p w:rsidR="00E30576" w:rsidRPr="005C6E94" w:rsidRDefault="00E30576" w:rsidP="00E30576">
      <w:pPr>
        <w:autoSpaceDE w:val="0"/>
        <w:autoSpaceDN w:val="0"/>
        <w:adjustRightInd w:val="0"/>
        <w:ind w:left="1980" w:hanging="198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//---------------Assert Precondition----------------</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.AreEqual(</w:t>
      </w:r>
      <w:r w:rsidRPr="005C6E94">
        <w:rPr>
          <w:rFonts w:ascii="Courier New" w:hAnsi="Courier New" w:cs="Courier New"/>
          <w:noProof/>
          <w:color w:val="A31515"/>
          <w:sz w:val="18"/>
          <w:szCs w:val="18"/>
          <w:highlight w:val="lightGray"/>
        </w:rPr>
        <w:t>"Valid Name"</w:t>
      </w:r>
      <w:r w:rsidRPr="005C6E94">
        <w:rPr>
          <w:rFonts w:ascii="Courier New" w:hAnsi="Courier New" w:cs="Courier New"/>
          <w:noProof/>
          <w:sz w:val="18"/>
          <w:szCs w:val="18"/>
          <w:highlight w:val="lightGray"/>
        </w:rPr>
        <w:t>, customerNameBoProp.Value);</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.IsTrue(customerNameBoProp.IsValid);</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.AreEqual(</w:t>
      </w:r>
      <w:r w:rsidRPr="005C6E94">
        <w:rPr>
          <w:rFonts w:ascii="Courier New" w:hAnsi="Courier New" w:cs="Courier New"/>
          <w:noProof/>
          <w:color w:val="A31515"/>
          <w:sz w:val="18"/>
          <w:szCs w:val="18"/>
          <w:highlight w:val="lightGray"/>
        </w:rPr>
        <w:t>""</w:t>
      </w:r>
      <w:r w:rsidRPr="005C6E94">
        <w:rPr>
          <w:rFonts w:ascii="Courier New" w:hAnsi="Courier New" w:cs="Courier New"/>
          <w:noProof/>
          <w:sz w:val="18"/>
          <w:szCs w:val="18"/>
          <w:highlight w:val="lightGray"/>
        </w:rPr>
        <w:t>, customerNameBoProp.InvalidReason);</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p>
    <w:p w:rsidR="00E30576" w:rsidRPr="005C6E94" w:rsidRDefault="00E30576" w:rsidP="00E30576">
      <w:pPr>
        <w:autoSpaceDE w:val="0"/>
        <w:autoSpaceDN w:val="0"/>
        <w:adjustRightInd w:val="0"/>
        <w:ind w:left="1980" w:hanging="198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//---------------Execute Test ----------------------</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customer.CustomerName = </w:t>
      </w:r>
      <w:r w:rsidRPr="005C6E94">
        <w:rPr>
          <w:rFonts w:ascii="Courier New" w:hAnsi="Courier New" w:cs="Courier New"/>
          <w:noProof/>
          <w:color w:val="A31515"/>
          <w:sz w:val="18"/>
          <w:szCs w:val="18"/>
          <w:highlight w:val="lightGray"/>
        </w:rPr>
        <w:t>"Inv"</w:t>
      </w:r>
      <w:r w:rsidRPr="005C6E94">
        <w:rPr>
          <w:rFonts w:ascii="Courier New" w:hAnsi="Courier New" w:cs="Courier New"/>
          <w:noProof/>
          <w:sz w:val="18"/>
          <w:szCs w:val="18"/>
          <w:highlight w:val="lightGray"/>
        </w:rPr>
        <w:t>;</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p>
    <w:p w:rsidR="00E30576" w:rsidRPr="005C6E94" w:rsidRDefault="00E30576" w:rsidP="00E30576">
      <w:pPr>
        <w:autoSpaceDE w:val="0"/>
        <w:autoSpaceDN w:val="0"/>
        <w:adjustRightInd w:val="0"/>
        <w:ind w:left="1980" w:hanging="198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//---------------Test Result -----------------------</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.AreEqual(</w:t>
      </w:r>
      <w:r w:rsidRPr="005C6E94">
        <w:rPr>
          <w:rFonts w:ascii="Courier New" w:hAnsi="Courier New" w:cs="Courier New"/>
          <w:noProof/>
          <w:color w:val="A31515"/>
          <w:sz w:val="18"/>
          <w:szCs w:val="18"/>
          <w:highlight w:val="lightGray"/>
        </w:rPr>
        <w:t>"Inv"</w:t>
      </w:r>
      <w:r w:rsidRPr="005C6E94">
        <w:rPr>
          <w:rFonts w:ascii="Courier New" w:hAnsi="Courier New" w:cs="Courier New"/>
          <w:noProof/>
          <w:sz w:val="18"/>
          <w:szCs w:val="18"/>
          <w:highlight w:val="lightGray"/>
        </w:rPr>
        <w:t>, customerNameBoProp.Value);</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.IsFalse(customerNameBoProp.IsValid);</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StringAssert</w:t>
      </w:r>
      <w:r w:rsidRPr="005C6E94">
        <w:rPr>
          <w:rFonts w:ascii="Courier New" w:hAnsi="Courier New" w:cs="Courier New"/>
          <w:noProof/>
          <w:sz w:val="18"/>
          <w:szCs w:val="18"/>
          <w:highlight w:val="lightGray"/>
        </w:rPr>
        <w:t>.Contains(</w:t>
      </w:r>
      <w:r w:rsidRPr="005C6E94">
        <w:rPr>
          <w:rFonts w:ascii="Courier New" w:hAnsi="Courier New" w:cs="Courier New"/>
          <w:noProof/>
          <w:color w:val="A31515"/>
          <w:sz w:val="18"/>
          <w:szCs w:val="18"/>
          <w:highlight w:val="lightGray"/>
        </w:rPr>
        <w:t>"'Inv' for property 'Customer Name' is not valid for the rule 'CustomerName'. The length cannot be less than 5 character"</w:t>
      </w:r>
      <w:r w:rsidRPr="005C6E94">
        <w:rPr>
          <w:rFonts w:ascii="Courier New" w:hAnsi="Courier New" w:cs="Courier New"/>
          <w:noProof/>
          <w:sz w:val="18"/>
          <w:szCs w:val="18"/>
          <w:highlight w:val="lightGray"/>
        </w:rPr>
        <w:t>, customerNameBoProp.InvalidReason);</w:t>
      </w:r>
    </w:p>
    <w:p w:rsidR="00E30576" w:rsidRPr="005C6E94" w:rsidRDefault="00E30576" w:rsidP="00E30576">
      <w:pPr>
        <w:ind w:left="1980" w:hanging="1980"/>
        <w:rPr>
          <w:sz w:val="18"/>
          <w:szCs w:val="18"/>
        </w:rPr>
      </w:pPr>
      <w:r w:rsidRPr="005C6E94">
        <w:rPr>
          <w:rFonts w:ascii="Courier New" w:hAnsi="Courier New" w:cs="Courier New"/>
          <w:noProof/>
          <w:sz w:val="18"/>
          <w:szCs w:val="18"/>
          <w:highlight w:val="lightGray"/>
        </w:rPr>
        <w:t xml:space="preserve">        }</w:t>
      </w:r>
    </w:p>
    <w:p w:rsidR="00E30576" w:rsidRPr="005C6E94" w:rsidRDefault="00E30576" w:rsidP="00E30576"/>
    <w:p w:rsidR="00E30576" w:rsidRDefault="00E30576" w:rsidP="00E30576">
      <w:r w:rsidRPr="005C6E94">
        <w:t xml:space="preserve">From this test you can see that the BOProp tracks its current value (Value) as well as its Status (IsDirty, IsValid) and any invalid reasons. The Business Objects Status is then derived from the </w:t>
      </w:r>
      <w:r>
        <w:t xml:space="preserve">composite </w:t>
      </w:r>
      <w:r w:rsidRPr="005C6E94">
        <w:t>status of</w:t>
      </w:r>
      <w:r>
        <w:t xml:space="preserve"> all</w:t>
      </w:r>
      <w:r w:rsidRPr="005C6E94">
        <w:t xml:space="preserve"> its BOProps.</w:t>
      </w:r>
    </w:p>
    <w:p w:rsidR="00E30576" w:rsidRPr="005C6E94" w:rsidRDefault="00E30576" w:rsidP="00E30576">
      <w:pPr>
        <w:pStyle w:val="Heading5"/>
      </w:pPr>
      <w:r w:rsidRPr="005C6E94">
        <w:t>Implementing Property Rules</w:t>
      </w:r>
    </w:p>
    <w:p w:rsidR="00E30576" w:rsidRDefault="00E30576" w:rsidP="00E30576">
      <w:r w:rsidRPr="005C6E94">
        <w:t>Property Rules are implemented using a Strategy Pattern (See GOF).</w:t>
      </w:r>
      <w:r>
        <w:t xml:space="preserve"> This pattern allows the a</w:t>
      </w:r>
      <w:r w:rsidRPr="005C6E94">
        <w:t xml:space="preserve">pplication </w:t>
      </w:r>
      <w:r>
        <w:t>d</w:t>
      </w:r>
      <w:r w:rsidRPr="005C6E94">
        <w:t>eveloper to easily exte</w:t>
      </w:r>
      <w:r>
        <w:t>nd the Framework by adding new rule types</w:t>
      </w:r>
      <w:r w:rsidRPr="005C6E94">
        <w:t xml:space="preserve"> </w:t>
      </w:r>
      <w:r>
        <w:t>and creating custom</w:t>
      </w:r>
      <w:r w:rsidRPr="005C6E94">
        <w:t xml:space="preserve"> Property Rules</w:t>
      </w:r>
      <w:r>
        <w:t xml:space="preserve"> for the application</w:t>
      </w:r>
      <w:r w:rsidRPr="005C6E94">
        <w:t xml:space="preserve">. (See Extending the Habanero Framework). </w:t>
      </w:r>
    </w:p>
    <w:p w:rsidR="00E30576" w:rsidRPr="005C6E94" w:rsidRDefault="00E30576" w:rsidP="00E30576">
      <w:r w:rsidRPr="005C6E94">
        <w:t xml:space="preserve">The property rules are implemented in such a way </w:t>
      </w:r>
      <w:r>
        <w:t>that they are available to the user i</w:t>
      </w:r>
      <w:r w:rsidRPr="005C6E94">
        <w:t xml:space="preserve">nterface allowing for </w:t>
      </w:r>
      <w:r>
        <w:t xml:space="preserve">the development of responsive </w:t>
      </w:r>
      <w:r w:rsidRPr="005C6E94">
        <w:t>applications with no duplication of rules.</w:t>
      </w:r>
    </w:p>
    <w:p w:rsidR="00E30576" w:rsidRPr="005C6E94" w:rsidRDefault="00E30576" w:rsidP="00E30576"/>
    <w:p w:rsidR="00E30576" w:rsidRPr="005C6E94" w:rsidRDefault="00E30576" w:rsidP="00E30576"/>
    <w:p w:rsidR="00E30576" w:rsidRPr="005C6E94" w:rsidRDefault="00E30576" w:rsidP="00E30576">
      <w:r w:rsidRPr="005C6E94">
        <w:object w:dxaOrig="9195" w:dyaOrig="56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63.25pt" o:ole="">
            <v:imagedata r:id="rId11" o:title=""/>
          </v:shape>
          <o:OLEObject Type="Embed" ProgID="Visio.Drawing.11" ShapeID="_x0000_i1025" DrawAspect="Content" ObjectID="_1290345837" r:id="rId12"/>
        </w:object>
      </w:r>
    </w:p>
    <w:p w:rsidR="00E30576" w:rsidRPr="005C6E94" w:rsidRDefault="00E30576" w:rsidP="00E30576">
      <w:r w:rsidRPr="005C6E94">
        <w:t>Figure 3.3: The relationship between the Business Object properties and its property rules.</w:t>
      </w:r>
    </w:p>
    <w:p w:rsidR="00E30576" w:rsidRPr="005C6E94" w:rsidRDefault="00E30576" w:rsidP="00E30576"/>
    <w:p w:rsidR="00E30576" w:rsidRPr="005C6E94" w:rsidRDefault="00E30576" w:rsidP="00E30576">
      <w:pPr>
        <w:pStyle w:val="Heading5"/>
      </w:pPr>
      <w:r w:rsidRPr="005C6E94">
        <w:t>Implementing Saving Business Object to DataStore</w:t>
      </w:r>
    </w:p>
    <w:p w:rsidR="00E30576" w:rsidRDefault="00E30576" w:rsidP="00E30576">
      <w:r w:rsidRPr="005C6E94">
        <w:t>The details of how an obje</w:t>
      </w:r>
      <w:r>
        <w:t>ct is saved to the data store are</w:t>
      </w:r>
      <w:r w:rsidRPr="005C6E94">
        <w:t xml:space="preserve"> </w:t>
      </w:r>
      <w:r>
        <w:t>d</w:t>
      </w:r>
      <w:r w:rsidRPr="005C6E94">
        <w:t>iscussed in Detail in Section 4. For the purposes of this chapter we are only going to look at how the Business Objects Properties are updated when the object is saved.</w:t>
      </w:r>
      <w:r>
        <w:t xml:space="preserve"> This test</w:t>
      </w:r>
      <w:r w:rsidRPr="005C6E94">
        <w:t xml:space="preserve"> demonstrates how the business object property is updated.</w:t>
      </w:r>
      <w:r>
        <w:t xml:space="preserve"> </w:t>
      </w:r>
    </w:p>
    <w:p w:rsidR="00E30576" w:rsidRDefault="00E30576" w:rsidP="00E30576">
      <w:r>
        <w:t>The BOProp has two values the Value and the PersistedPropertyValue. The Value always holds the current value for that BOProp whereas the PersistedPropertyValue holds the value of the propery as currently held in the datastore. As you can see from this test a new Customer’s BOProps have no PersistedPropertyValue. Once the Business Object has been saved to the Datastore the PersistedPropertValue is updated with the Value.</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r w:rsidRPr="005C6E94">
        <w:rPr>
          <w:rFonts w:ascii="Courier New" w:hAnsi="Courier New" w:cs="Courier New"/>
          <w:noProof/>
          <w:sz w:val="18"/>
          <w:szCs w:val="18"/>
        </w:rPr>
        <w:t xml:space="preserve">        </w:t>
      </w:r>
      <w:r w:rsidRPr="005C6E94">
        <w:rPr>
          <w:rFonts w:ascii="Courier New" w:hAnsi="Courier New" w:cs="Courier New"/>
          <w:noProof/>
          <w:sz w:val="18"/>
          <w:szCs w:val="18"/>
          <w:highlight w:val="lightGray"/>
        </w:rPr>
        <w:t>[Test]</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public</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void</w:t>
      </w:r>
      <w:r w:rsidRPr="005C6E94">
        <w:rPr>
          <w:rFonts w:ascii="Courier New" w:hAnsi="Courier New" w:cs="Courier New"/>
          <w:noProof/>
          <w:sz w:val="18"/>
          <w:szCs w:val="18"/>
          <w:highlight w:val="lightGray"/>
        </w:rPr>
        <w:t xml:space="preserve"> Test_SaveBOProp()</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E30576" w:rsidRPr="005C6E94" w:rsidRDefault="00E30576" w:rsidP="00E30576">
      <w:pPr>
        <w:autoSpaceDE w:val="0"/>
        <w:autoSpaceDN w:val="0"/>
        <w:adjustRightInd w:val="0"/>
        <w:ind w:left="1980" w:hanging="198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 xml:space="preserve">//Testing that when a customer is saved the Persisted Property </w:t>
      </w:r>
    </w:p>
    <w:p w:rsidR="00E30576" w:rsidRPr="005C6E94" w:rsidRDefault="00E30576" w:rsidP="00E30576">
      <w:pPr>
        <w:autoSpaceDE w:val="0"/>
        <w:autoSpaceDN w:val="0"/>
        <w:adjustRightInd w:val="0"/>
        <w:ind w:left="1980" w:hanging="198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 Value is updated to the PropertyValue</w:t>
      </w:r>
    </w:p>
    <w:p w:rsidR="00E30576" w:rsidRPr="005C6E94" w:rsidRDefault="00E30576" w:rsidP="00E30576">
      <w:pPr>
        <w:autoSpaceDE w:val="0"/>
        <w:autoSpaceDN w:val="0"/>
        <w:adjustRightInd w:val="0"/>
        <w:ind w:left="1980" w:hanging="198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//---------------Set up test pack-------------------</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Customer</w:t>
      </w:r>
      <w:r w:rsidRPr="005C6E94">
        <w:rPr>
          <w:rFonts w:ascii="Courier New" w:hAnsi="Courier New" w:cs="Courier New"/>
          <w:noProof/>
          <w:sz w:val="18"/>
          <w:szCs w:val="18"/>
          <w:highlight w:val="lightGray"/>
        </w:rPr>
        <w:t xml:space="preserve"> customer = </w:t>
      </w:r>
      <w:r w:rsidRPr="005C6E94">
        <w:rPr>
          <w:rFonts w:ascii="Courier New" w:hAnsi="Courier New" w:cs="Courier New"/>
          <w:noProof/>
          <w:color w:val="0000FF"/>
          <w:sz w:val="18"/>
          <w:szCs w:val="18"/>
          <w:highlight w:val="lightGray"/>
        </w:rPr>
        <w:t>new</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Customer</w:t>
      </w:r>
      <w:r w:rsidRPr="005C6E94">
        <w:rPr>
          <w:rFonts w:ascii="Courier New" w:hAnsi="Courier New" w:cs="Courier New"/>
          <w:noProof/>
          <w:sz w:val="18"/>
          <w:szCs w:val="18"/>
          <w:highlight w:val="lightGray"/>
        </w:rPr>
        <w:t>();</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const</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string</w:t>
      </w:r>
      <w:r w:rsidRPr="005C6E94">
        <w:rPr>
          <w:rFonts w:ascii="Courier New" w:hAnsi="Courier New" w:cs="Courier New"/>
          <w:noProof/>
          <w:sz w:val="18"/>
          <w:szCs w:val="18"/>
          <w:highlight w:val="lightGray"/>
        </w:rPr>
        <w:t xml:space="preserve"> newCustomerName = </w:t>
      </w:r>
      <w:r w:rsidRPr="005C6E94">
        <w:rPr>
          <w:rFonts w:ascii="Courier New" w:hAnsi="Courier New" w:cs="Courier New"/>
          <w:noProof/>
          <w:color w:val="A31515"/>
          <w:sz w:val="18"/>
          <w:szCs w:val="18"/>
          <w:highlight w:val="lightGray"/>
        </w:rPr>
        <w:t>"Valid Name"</w:t>
      </w:r>
      <w:r w:rsidRPr="005C6E94">
        <w:rPr>
          <w:rFonts w:ascii="Courier New" w:hAnsi="Courier New" w:cs="Courier New"/>
          <w:noProof/>
          <w:sz w:val="18"/>
          <w:szCs w:val="18"/>
          <w:highlight w:val="lightGray"/>
        </w:rPr>
        <w:t>;</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customer.CustomerName = newCustomerName;</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customer.CustomerCode = </w:t>
      </w:r>
      <w:r w:rsidRPr="005C6E94">
        <w:rPr>
          <w:rFonts w:ascii="Courier New" w:hAnsi="Courier New" w:cs="Courier New"/>
          <w:noProof/>
          <w:color w:val="A31515"/>
          <w:sz w:val="18"/>
          <w:szCs w:val="18"/>
          <w:highlight w:val="lightGray"/>
        </w:rPr>
        <w:t>"Code"</w:t>
      </w:r>
      <w:r w:rsidRPr="005C6E94">
        <w:rPr>
          <w:rFonts w:ascii="Courier New" w:hAnsi="Courier New" w:cs="Courier New"/>
          <w:noProof/>
          <w:sz w:val="18"/>
          <w:szCs w:val="18"/>
          <w:highlight w:val="lightGray"/>
        </w:rPr>
        <w:t>;</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IBOProp</w:t>
      </w:r>
      <w:r w:rsidRPr="005C6E94">
        <w:rPr>
          <w:rFonts w:ascii="Courier New" w:hAnsi="Courier New" w:cs="Courier New"/>
          <w:noProof/>
          <w:sz w:val="18"/>
          <w:szCs w:val="18"/>
          <w:highlight w:val="lightGray"/>
        </w:rPr>
        <w:t xml:space="preserve"> customerNameProp = customer.Props[</w:t>
      </w:r>
      <w:r w:rsidRPr="005C6E94">
        <w:rPr>
          <w:rFonts w:ascii="Courier New" w:hAnsi="Courier New" w:cs="Courier New"/>
          <w:noProof/>
          <w:color w:val="A31515"/>
          <w:sz w:val="18"/>
          <w:szCs w:val="18"/>
          <w:highlight w:val="lightGray"/>
        </w:rPr>
        <w:t>"CustomerName"</w:t>
      </w:r>
      <w:r w:rsidRPr="005C6E94">
        <w:rPr>
          <w:rFonts w:ascii="Courier New" w:hAnsi="Courier New" w:cs="Courier New"/>
          <w:noProof/>
          <w:sz w:val="18"/>
          <w:szCs w:val="18"/>
          <w:highlight w:val="lightGray"/>
        </w:rPr>
        <w:t>];</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p>
    <w:p w:rsidR="00E30576" w:rsidRPr="005C6E94" w:rsidRDefault="00E30576" w:rsidP="00E30576">
      <w:pPr>
        <w:autoSpaceDE w:val="0"/>
        <w:autoSpaceDN w:val="0"/>
        <w:adjustRightInd w:val="0"/>
        <w:ind w:left="1980" w:hanging="198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//---------------Assert Precondition----------------</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 xml:space="preserve">.IsNull(customerNameProp.PersistedPropertyValue, </w:t>
      </w:r>
      <w:r w:rsidRPr="005C6E94">
        <w:rPr>
          <w:rFonts w:ascii="Courier New" w:hAnsi="Courier New" w:cs="Courier New"/>
          <w:noProof/>
          <w:color w:val="A31515"/>
          <w:sz w:val="18"/>
          <w:szCs w:val="18"/>
          <w:highlight w:val="lightGray"/>
        </w:rPr>
        <w:t>"A new object should not have a persisted value"</w:t>
      </w:r>
      <w:r w:rsidRPr="005C6E94">
        <w:rPr>
          <w:rFonts w:ascii="Courier New" w:hAnsi="Courier New" w:cs="Courier New"/>
          <w:noProof/>
          <w:sz w:val="18"/>
          <w:szCs w:val="18"/>
          <w:highlight w:val="lightGray"/>
        </w:rPr>
        <w:t>);</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.AreEqual(newCustomerName, customerNameProp.Value);</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p>
    <w:p w:rsidR="00E30576" w:rsidRPr="005C6E94" w:rsidRDefault="00E30576" w:rsidP="00E30576">
      <w:pPr>
        <w:autoSpaceDE w:val="0"/>
        <w:autoSpaceDN w:val="0"/>
        <w:adjustRightInd w:val="0"/>
        <w:ind w:left="1980" w:hanging="198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//---------------Execute Test ----------------------</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customer.Save();</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p>
    <w:p w:rsidR="00E30576" w:rsidRPr="005C6E94" w:rsidRDefault="00E30576" w:rsidP="00E30576">
      <w:pPr>
        <w:autoSpaceDE w:val="0"/>
        <w:autoSpaceDN w:val="0"/>
        <w:adjustRightInd w:val="0"/>
        <w:ind w:left="1980" w:hanging="198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//---------------Test Result -----------------------</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.AreEqual(newCustomerName, customerNameProp.Value);</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 xml:space="preserve">.AreEqual(newCustomerName, customerNameProp.PersistedPropertyValue, </w:t>
      </w:r>
    </w:p>
    <w:p w:rsidR="00E30576" w:rsidRPr="005C6E94" w:rsidRDefault="00E30576" w:rsidP="00E30576">
      <w:pPr>
        <w:ind w:left="1980" w:hanging="198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"After saving the PersistedPropertyValue should be backed up to the property value");</w:t>
      </w:r>
    </w:p>
    <w:p w:rsidR="00E30576" w:rsidRPr="005C6E94" w:rsidRDefault="00E30576" w:rsidP="00E30576">
      <w:pPr>
        <w:ind w:left="1980" w:hanging="1980"/>
        <w:rPr>
          <w:rFonts w:ascii="Courier New" w:hAnsi="Courier New" w:cs="Courier New"/>
          <w:noProof/>
          <w:sz w:val="18"/>
          <w:szCs w:val="18"/>
        </w:rPr>
      </w:pPr>
      <w:r w:rsidRPr="005C6E94">
        <w:rPr>
          <w:rFonts w:ascii="Courier New" w:hAnsi="Courier New" w:cs="Courier New"/>
          <w:noProof/>
          <w:sz w:val="18"/>
          <w:szCs w:val="18"/>
          <w:highlight w:val="lightGray"/>
        </w:rPr>
        <w:t xml:space="preserve">        }</w:t>
      </w:r>
    </w:p>
    <w:p w:rsidR="00E30576" w:rsidRPr="005C6E94" w:rsidRDefault="00E30576" w:rsidP="00E30576">
      <w:pPr>
        <w:pStyle w:val="Heading5"/>
      </w:pPr>
      <w:r w:rsidRPr="005C6E94">
        <w:t>Implementing Business Object Identity</w:t>
      </w:r>
    </w:p>
    <w:p w:rsidR="00E30576" w:rsidRPr="005C6E94" w:rsidRDefault="00E30576" w:rsidP="00E30576">
      <w:r w:rsidRPr="005C6E94">
        <w:t xml:space="preserve">The Business Object identity is implemented in a highly flexible yet simple manner in Habanero. The implementation follows the Identity Field Pattern (Fowler - 216). The Object identity (PrimaryKey) is defined as consisting of One or More Properties (BOProp) of the Business Object. The ClassDef for </w:t>
      </w:r>
      <w:r>
        <w:t xml:space="preserve">the </w:t>
      </w:r>
      <w:r w:rsidRPr="005C6E94">
        <w:t xml:space="preserve">customer will be loaded with a PrimaryKeyDef. The PrimarKeyDef will be loaded with the </w:t>
      </w:r>
      <w:r>
        <w:t>PropDef(s)</w:t>
      </w:r>
      <w:r w:rsidRPr="005C6E94">
        <w:t xml:space="preserve"> that make up its primary key (in this case the CustomerID). When the Customer Object is created </w:t>
      </w:r>
      <w:r>
        <w:t>t</w:t>
      </w:r>
      <w:r w:rsidRPr="005C6E94">
        <w:t>he Customer Object is created with a BOPrimaryKey that references the CustomerID BOProp</w:t>
      </w:r>
      <w:r>
        <w:t xml:space="preserve"> (The BOPrimaryKey is thus merely a collection of BOProps)</w:t>
      </w:r>
      <w:r w:rsidRPr="005C6E94">
        <w:t>. At any point that the user requests the ID the BOPrimaryKey Object will be returned.</w:t>
      </w:r>
    </w:p>
    <w:p w:rsidR="00E30576" w:rsidRPr="005C6E94" w:rsidRDefault="00E30576" w:rsidP="00E30576"/>
    <w:p w:rsidR="00E30576" w:rsidRPr="005C6E94" w:rsidRDefault="00E30576" w:rsidP="00E30576">
      <w:r w:rsidRPr="005C6E94">
        <w:t xml:space="preserve"> </w:t>
      </w:r>
      <w:r w:rsidRPr="005C6E94">
        <w:object w:dxaOrig="5336" w:dyaOrig="4116">
          <v:shape id="_x0000_i1026" type="#_x0000_t75" style="width:267pt;height:205.5pt" o:ole="">
            <v:imagedata r:id="rId13" o:title=""/>
          </v:shape>
          <o:OLEObject Type="Embed" ProgID="Visio.Drawing.11" ShapeID="_x0000_i1026" DrawAspect="Content" ObjectID="_1290345838" r:id="rId14"/>
        </w:object>
      </w:r>
    </w:p>
    <w:p w:rsidR="00E30576" w:rsidRPr="005C6E94" w:rsidRDefault="00E30576" w:rsidP="00E30576">
      <w:r w:rsidRPr="005C6E94">
        <w:t>Figure 3.2: The relationship between a Business object instance and its primary key definition.</w:t>
      </w:r>
    </w:p>
    <w:p w:rsidR="00E30576" w:rsidRPr="005C6E94" w:rsidRDefault="00E30576" w:rsidP="00E30576"/>
    <w:p w:rsidR="00E30576" w:rsidRPr="005C6E94" w:rsidRDefault="00E30576" w:rsidP="00E30576">
      <w:r w:rsidRPr="005C6E94">
        <w:t>From this test you can see that the PrimaryKe</w:t>
      </w:r>
      <w:r>
        <w:t>y</w:t>
      </w:r>
      <w:r w:rsidRPr="005C6E94">
        <w:t>Def is created with a single PropDef and that the BOPrimaryKey is created w</w:t>
      </w:r>
      <w:r>
        <w:t>ith a reference to the BOProp for C</w:t>
      </w:r>
      <w:r w:rsidRPr="005C6E94">
        <w:t>ustomerID</w:t>
      </w:r>
      <w:r>
        <w:t xml:space="preserve"> </w:t>
      </w:r>
      <w:r w:rsidRPr="002F11C0">
        <w:t>property. See</w:t>
      </w:r>
      <w:r>
        <w:t xml:space="preserve"> the</w:t>
      </w:r>
      <w:r w:rsidRPr="002F11C0">
        <w:t xml:space="preserve"> TestBusinessObjectIdentity class.</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r w:rsidRPr="005C6E94">
        <w:rPr>
          <w:rFonts w:ascii="Courier New" w:hAnsi="Courier New" w:cs="Courier New"/>
          <w:noProof/>
          <w:sz w:val="18"/>
          <w:szCs w:val="18"/>
        </w:rPr>
        <w:t xml:space="preserve">        </w:t>
      </w:r>
      <w:r w:rsidRPr="005C6E94">
        <w:rPr>
          <w:rFonts w:ascii="Courier New" w:hAnsi="Courier New" w:cs="Courier New"/>
          <w:noProof/>
          <w:sz w:val="18"/>
          <w:szCs w:val="18"/>
          <w:highlight w:val="lightGray"/>
        </w:rPr>
        <w:t>[Test]</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public</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void</w:t>
      </w:r>
      <w:r w:rsidRPr="005C6E94">
        <w:rPr>
          <w:rFonts w:ascii="Courier New" w:hAnsi="Courier New" w:cs="Courier New"/>
          <w:noProof/>
          <w:sz w:val="18"/>
          <w:szCs w:val="18"/>
          <w:highlight w:val="lightGray"/>
        </w:rPr>
        <w:t xml:space="preserve"> Test_CreateCustomerWithIdentity()</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E30576" w:rsidRPr="005C6E94" w:rsidRDefault="00E30576" w:rsidP="00E30576">
      <w:pPr>
        <w:autoSpaceDE w:val="0"/>
        <w:autoSpaceDN w:val="0"/>
        <w:adjustRightInd w:val="0"/>
        <w:ind w:left="1980" w:hanging="198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//This test shows the that the PrimaryKeyDef and BOPrimaryKey</w:t>
      </w:r>
    </w:p>
    <w:p w:rsidR="00E30576" w:rsidRPr="005C6E94" w:rsidRDefault="00E30576" w:rsidP="00E30576">
      <w:pPr>
        <w:autoSpaceDE w:val="0"/>
        <w:autoSpaceDN w:val="0"/>
        <w:adjustRightInd w:val="0"/>
        <w:ind w:left="1980" w:hanging="198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 xml:space="preserve">// are set up according to the class definition defined for </w:t>
      </w:r>
    </w:p>
    <w:p w:rsidR="00E30576" w:rsidRPr="005C6E94" w:rsidRDefault="00E30576" w:rsidP="00E30576">
      <w:pPr>
        <w:autoSpaceDE w:val="0"/>
        <w:autoSpaceDN w:val="0"/>
        <w:adjustRightInd w:val="0"/>
        <w:ind w:left="1980" w:hanging="198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 customer. It also shows that the CustomerID is automatically</w:t>
      </w:r>
    </w:p>
    <w:p w:rsidR="00E30576" w:rsidRPr="005C6E94" w:rsidRDefault="00E30576" w:rsidP="00E30576">
      <w:pPr>
        <w:autoSpaceDE w:val="0"/>
        <w:autoSpaceDN w:val="0"/>
        <w:adjustRightInd w:val="0"/>
        <w:ind w:left="1980" w:hanging="198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 set to a new GUID Value.</w:t>
      </w:r>
    </w:p>
    <w:p w:rsidR="00E30576" w:rsidRPr="005C6E94" w:rsidRDefault="00E30576" w:rsidP="00E30576">
      <w:pPr>
        <w:autoSpaceDE w:val="0"/>
        <w:autoSpaceDN w:val="0"/>
        <w:adjustRightInd w:val="0"/>
        <w:ind w:left="1980" w:hanging="1980"/>
        <w:rPr>
          <w:rFonts w:ascii="Courier New" w:hAnsi="Courier New" w:cs="Courier New"/>
          <w:noProof/>
          <w:color w:val="008000"/>
          <w:sz w:val="18"/>
          <w:szCs w:val="18"/>
          <w:highlight w:val="lightGray"/>
        </w:rPr>
      </w:pPr>
    </w:p>
    <w:p w:rsidR="00E30576" w:rsidRPr="005C6E94" w:rsidRDefault="00E30576" w:rsidP="00E30576">
      <w:pPr>
        <w:autoSpaceDE w:val="0"/>
        <w:autoSpaceDN w:val="0"/>
        <w:adjustRightInd w:val="0"/>
        <w:ind w:left="1980" w:hanging="198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//---------------Execute Test ----------------------</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Customer</w:t>
      </w:r>
      <w:r w:rsidRPr="005C6E94">
        <w:rPr>
          <w:rFonts w:ascii="Courier New" w:hAnsi="Courier New" w:cs="Courier New"/>
          <w:noProof/>
          <w:sz w:val="18"/>
          <w:szCs w:val="18"/>
          <w:highlight w:val="lightGray"/>
        </w:rPr>
        <w:t xml:space="preserve"> customer = </w:t>
      </w:r>
      <w:r w:rsidRPr="005C6E94">
        <w:rPr>
          <w:rFonts w:ascii="Courier New" w:hAnsi="Courier New" w:cs="Courier New"/>
          <w:noProof/>
          <w:color w:val="0000FF"/>
          <w:sz w:val="18"/>
          <w:szCs w:val="18"/>
          <w:highlight w:val="lightGray"/>
        </w:rPr>
        <w:t>new</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Customer</w:t>
      </w:r>
      <w:r w:rsidRPr="005C6E94">
        <w:rPr>
          <w:rFonts w:ascii="Courier New" w:hAnsi="Courier New" w:cs="Courier New"/>
          <w:noProof/>
          <w:sz w:val="18"/>
          <w:szCs w:val="18"/>
          <w:highlight w:val="lightGray"/>
        </w:rPr>
        <w:t>();</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p>
    <w:p w:rsidR="00E30576" w:rsidRPr="005C6E94" w:rsidRDefault="00E30576" w:rsidP="00E30576">
      <w:pPr>
        <w:autoSpaceDE w:val="0"/>
        <w:autoSpaceDN w:val="0"/>
        <w:adjustRightInd w:val="0"/>
        <w:ind w:left="1980" w:hanging="198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//---------------Test Result -----------------------</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ClassDef</w:t>
      </w:r>
      <w:r w:rsidRPr="005C6E94">
        <w:rPr>
          <w:rFonts w:ascii="Courier New" w:hAnsi="Courier New" w:cs="Courier New"/>
          <w:noProof/>
          <w:sz w:val="18"/>
          <w:szCs w:val="18"/>
          <w:highlight w:val="lightGray"/>
        </w:rPr>
        <w:t xml:space="preserve"> customerClassDef = customer.ClassDef;</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PrimaryKeyDef</w:t>
      </w:r>
      <w:r w:rsidRPr="005C6E94">
        <w:rPr>
          <w:rFonts w:ascii="Courier New" w:hAnsi="Courier New" w:cs="Courier New"/>
          <w:noProof/>
          <w:sz w:val="18"/>
          <w:szCs w:val="18"/>
          <w:highlight w:val="lightGray"/>
        </w:rPr>
        <w:t xml:space="preserve"> primaryKeyDef = customerClassDef.PrimaryKeyDef;</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.AreEqual(1, primaryKeyDef.Count);</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IPrimaryKey</w:t>
      </w:r>
      <w:r w:rsidRPr="005C6E94">
        <w:rPr>
          <w:rFonts w:ascii="Courier New" w:hAnsi="Courier New" w:cs="Courier New"/>
          <w:noProof/>
          <w:sz w:val="18"/>
          <w:szCs w:val="18"/>
          <w:highlight w:val="lightGray"/>
        </w:rPr>
        <w:t xml:space="preserve"> customerPrimaryKey = customer.ID;</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.AreEqual(1, customerPrimaryKey.Count);</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.IsTrue(customerPrimaryKey.Contains(</w:t>
      </w:r>
      <w:r w:rsidRPr="005C6E94">
        <w:rPr>
          <w:rFonts w:ascii="Courier New" w:hAnsi="Courier New" w:cs="Courier New"/>
          <w:noProof/>
          <w:color w:val="A31515"/>
          <w:sz w:val="18"/>
          <w:szCs w:val="18"/>
          <w:highlight w:val="lightGray"/>
        </w:rPr>
        <w:t>"CustomerID"</w:t>
      </w:r>
      <w:r w:rsidRPr="005C6E94">
        <w:rPr>
          <w:rFonts w:ascii="Courier New" w:hAnsi="Courier New" w:cs="Courier New"/>
          <w:noProof/>
          <w:sz w:val="18"/>
          <w:szCs w:val="18"/>
          <w:highlight w:val="lightGray"/>
        </w:rPr>
        <w:t>));</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IBOProp</w:t>
      </w:r>
      <w:r w:rsidRPr="005C6E94">
        <w:rPr>
          <w:rFonts w:ascii="Courier New" w:hAnsi="Courier New" w:cs="Courier New"/>
          <w:noProof/>
          <w:sz w:val="18"/>
          <w:szCs w:val="18"/>
          <w:highlight w:val="lightGray"/>
        </w:rPr>
        <w:t xml:space="preserve"> customerIDBOProp = customerPrimaryKey[</w:t>
      </w:r>
      <w:r w:rsidRPr="005C6E94">
        <w:rPr>
          <w:rFonts w:ascii="Courier New" w:hAnsi="Courier New" w:cs="Courier New"/>
          <w:noProof/>
          <w:color w:val="A31515"/>
          <w:sz w:val="18"/>
          <w:szCs w:val="18"/>
          <w:highlight w:val="lightGray"/>
        </w:rPr>
        <w:t>"CustomerID"</w:t>
      </w:r>
      <w:r w:rsidRPr="005C6E94">
        <w:rPr>
          <w:rFonts w:ascii="Courier New" w:hAnsi="Courier New" w:cs="Courier New"/>
          <w:noProof/>
          <w:sz w:val="18"/>
          <w:szCs w:val="18"/>
          <w:highlight w:val="lightGray"/>
        </w:rPr>
        <w:t>];</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 xml:space="preserve">.IsNotNull(customerIDBOProp, </w:t>
      </w:r>
      <w:r w:rsidRPr="005C6E94">
        <w:rPr>
          <w:rFonts w:ascii="Courier New" w:hAnsi="Courier New" w:cs="Courier New"/>
          <w:noProof/>
          <w:color w:val="A31515"/>
          <w:sz w:val="18"/>
          <w:szCs w:val="18"/>
          <w:highlight w:val="lightGray"/>
        </w:rPr>
        <w:t>"Since the CustomerID is an object id it should be set to a value"</w:t>
      </w:r>
      <w:r w:rsidRPr="005C6E94">
        <w:rPr>
          <w:rFonts w:ascii="Courier New" w:hAnsi="Courier New" w:cs="Courier New"/>
          <w:noProof/>
          <w:sz w:val="18"/>
          <w:szCs w:val="18"/>
          <w:highlight w:val="lightGray"/>
        </w:rPr>
        <w:t>);</w:t>
      </w:r>
    </w:p>
    <w:p w:rsidR="00E30576" w:rsidRPr="005C6E94" w:rsidRDefault="00E30576" w:rsidP="00E30576">
      <w:pPr>
        <w:ind w:left="1980" w:hanging="1980"/>
        <w:rPr>
          <w:rFonts w:ascii="Courier New" w:hAnsi="Courier New" w:cs="Courier New"/>
          <w:noProof/>
          <w:sz w:val="18"/>
          <w:szCs w:val="18"/>
        </w:rPr>
      </w:pPr>
      <w:r w:rsidRPr="005C6E94">
        <w:rPr>
          <w:rFonts w:ascii="Courier New" w:hAnsi="Courier New" w:cs="Courier New"/>
          <w:noProof/>
          <w:sz w:val="18"/>
          <w:szCs w:val="18"/>
          <w:highlight w:val="lightGray"/>
        </w:rPr>
        <w:t xml:space="preserve">        }</w:t>
      </w:r>
    </w:p>
    <w:p w:rsidR="00E30576" w:rsidRDefault="00E30576" w:rsidP="00E30576">
      <w:r w:rsidRPr="005C6E94">
        <w:t xml:space="preserve">In the </w:t>
      </w:r>
      <w:r w:rsidRPr="002F11C0">
        <w:t xml:space="preserve">TestBusinessObjectIdentity </w:t>
      </w:r>
      <w:r w:rsidRPr="005C6E94">
        <w:t>class we also have the example Test_CreateBO_WithNonGuidID of creating an object that does not use a Guid Object ID. This Test is interest</w:t>
      </w:r>
      <w:r>
        <w:t>ing in that it also shows how a</w:t>
      </w:r>
      <w:r w:rsidRPr="005C6E94">
        <w:t xml:space="preserve"> BusinessObject can be defined d</w:t>
      </w:r>
      <w:r>
        <w:t>irectly in code without the use</w:t>
      </w:r>
      <w:r w:rsidRPr="005C6E94">
        <w:t xml:space="preserve"> of ClassDefs.xml. We do not go into the details of defining BusinessObjects programmatically in the book</w:t>
      </w:r>
      <w:r>
        <w:t xml:space="preserve"> –</w:t>
      </w:r>
      <w:r w:rsidRPr="005C6E94">
        <w:t xml:space="preserve"> if</w:t>
      </w:r>
      <w:r>
        <w:t xml:space="preserve"> </w:t>
      </w:r>
      <w:r w:rsidRPr="005C6E94">
        <w:t xml:space="preserve">you are interested look at the test and </w:t>
      </w:r>
      <w:proofErr w:type="gramStart"/>
      <w:r w:rsidRPr="005C6E94">
        <w:t>its</w:t>
      </w:r>
      <w:proofErr w:type="gramEnd"/>
      <w:r w:rsidRPr="005C6E94">
        <w:t xml:space="preserve"> BusinessObject. </w:t>
      </w:r>
    </w:p>
    <w:p w:rsidR="00E30576" w:rsidRPr="005C6E94" w:rsidRDefault="00E30576" w:rsidP="00E30576">
      <w:r w:rsidRPr="005C6E94">
        <w:t xml:space="preserve">If you are using a non Guid Object identifier the </w:t>
      </w:r>
      <w:r>
        <w:t>following should be remembered:</w:t>
      </w:r>
    </w:p>
    <w:p w:rsidR="00E30576" w:rsidRDefault="00E30576" w:rsidP="00E30576">
      <w:pPr>
        <w:numPr>
          <w:ilvl w:val="0"/>
          <w:numId w:val="4"/>
        </w:numPr>
      </w:pPr>
      <w:r w:rsidRPr="005C6E94">
        <w:t>All properties that are part of the PrimaryKey sh</w:t>
      </w:r>
      <w:r>
        <w:t>ould be Compulsory and WriteNew (Properties</w:t>
      </w:r>
      <w:r w:rsidRPr="005C6E94">
        <w:t xml:space="preserve"> cannot be null and cannot be changed once the </w:t>
      </w:r>
      <w:r>
        <w:t xml:space="preserve">business </w:t>
      </w:r>
      <w:r w:rsidRPr="005C6E94">
        <w:t xml:space="preserve">object has been persisted). </w:t>
      </w:r>
    </w:p>
    <w:p w:rsidR="00E30576" w:rsidRPr="005C6E94" w:rsidRDefault="00E30576" w:rsidP="00E30576">
      <w:pPr>
        <w:numPr>
          <w:ilvl w:val="0"/>
          <w:numId w:val="4"/>
        </w:numPr>
      </w:pPr>
      <w:r w:rsidRPr="005C6E94">
        <w:t>If you are using your own Number Generator to generate a unique identifier for the B</w:t>
      </w:r>
      <w:r>
        <w:t xml:space="preserve">usiness Object then you should refer to </w:t>
      </w:r>
      <w:r w:rsidRPr="005C6E94">
        <w:t>Extending the Habanero Framework.</w:t>
      </w:r>
    </w:p>
    <w:p w:rsidR="00E30576" w:rsidRDefault="00E30576" w:rsidP="00E30576">
      <w:pPr>
        <w:numPr>
          <w:ilvl w:val="0"/>
          <w:numId w:val="4"/>
        </w:numPr>
      </w:pPr>
      <w:r w:rsidRPr="005C6E94">
        <w:t xml:space="preserve">If the properties must be mutable (Changeable) then you should ensure that the modification of the ID can only be done via a separate business process that is well </w:t>
      </w:r>
      <w:r>
        <w:t xml:space="preserve">isolated </w:t>
      </w:r>
      <w:r w:rsidRPr="005C6E94">
        <w:t>and/or that only user</w:t>
      </w:r>
      <w:r>
        <w:t>s with high</w:t>
      </w:r>
      <w:r w:rsidRPr="005C6E94">
        <w:t xml:space="preserve"> level of authority can edit these properties. You should use concurrency control</w:t>
      </w:r>
      <w:r>
        <w:t xml:space="preserve"> with</w:t>
      </w:r>
      <w:r w:rsidRPr="005C6E94">
        <w:t xml:space="preserve"> pessimistic locking (see Section 4) </w:t>
      </w:r>
      <w:r>
        <w:t xml:space="preserve">when editing a primary key </w:t>
      </w:r>
      <w:r w:rsidRPr="005C6E94">
        <w:t>ensure that</w:t>
      </w:r>
      <w:r>
        <w:t xml:space="preserve"> no concurrency control conflicts occur</w:t>
      </w:r>
      <w:r w:rsidRPr="005C6E94">
        <w:t>.</w:t>
      </w:r>
    </w:p>
    <w:p w:rsidR="00E30576" w:rsidRPr="005C6E94" w:rsidRDefault="00E30576" w:rsidP="00E30576">
      <w:pPr>
        <w:pStyle w:val="Heading5"/>
      </w:pPr>
      <w:r w:rsidRPr="005C6E94">
        <w:t>Implementing Alternate Keys</w:t>
      </w:r>
    </w:p>
    <w:p w:rsidR="00E30576" w:rsidRDefault="00E30576" w:rsidP="00E30576">
      <w:r w:rsidRPr="005C6E94">
        <w:t>Alternate keys are implemented in an almost identical manner to Primary Keys. In fact the BOPrimaryKey inherit</w:t>
      </w:r>
      <w:r>
        <w:t>s</w:t>
      </w:r>
      <w:r w:rsidRPr="005C6E94">
        <w:t xml:space="preserve"> from BOKey and PrimaryKeyDef</w:t>
      </w:r>
      <w:r>
        <w:t xml:space="preserve"> inherits from</w:t>
      </w:r>
      <w:r w:rsidRPr="005C6E94">
        <w:t xml:space="preserve"> KeyDef. The difference is in the relationship to the Business Object whereas a Bus</w:t>
      </w:r>
      <w:r>
        <w:t>iness Object can have only one p</w:t>
      </w:r>
      <w:r w:rsidRPr="005C6E94">
        <w:t>rimary key it can have many alternate keys. As with the primary key the BOKey can be composite or</w:t>
      </w:r>
      <w:r>
        <w:t xml:space="preserve"> single. The uniqueness of the a</w:t>
      </w:r>
      <w:r w:rsidRPr="005C6E94">
        <w:t xml:space="preserve">lternate key is only verified when trying to </w:t>
      </w:r>
      <w:proofErr w:type="gramStart"/>
      <w:r w:rsidRPr="005C6E94">
        <w:t>persist</w:t>
      </w:r>
      <w:proofErr w:type="gramEnd"/>
      <w:r w:rsidRPr="005C6E94">
        <w:t xml:space="preserve"> the object to the database. The alternate key can be mutable or immutable as required by the business rules.</w:t>
      </w:r>
    </w:p>
    <w:p w:rsidR="00E30576" w:rsidRPr="005C6E94" w:rsidRDefault="00E30576" w:rsidP="00E30576">
      <w:r w:rsidRPr="005C6E94">
        <w:object w:dxaOrig="5275" w:dyaOrig="4116">
          <v:shape id="_x0000_i1027" type="#_x0000_t75" style="width:264pt;height:205.5pt" o:ole="">
            <v:imagedata r:id="rId15" o:title=""/>
          </v:shape>
          <o:OLEObject Type="Embed" ProgID="Visio.Drawing.11" ShapeID="_x0000_i1027" DrawAspect="Content" ObjectID="_1290345839" r:id="rId16"/>
        </w:object>
      </w:r>
    </w:p>
    <w:p w:rsidR="00E30576" w:rsidRPr="005C6E94" w:rsidRDefault="00E30576" w:rsidP="00E30576">
      <w:r w:rsidRPr="005C6E94">
        <w:t>Figure 3.4: The relationship between a Business object instance and its alternate key definitions.</w:t>
      </w:r>
    </w:p>
    <w:p w:rsidR="00E30576" w:rsidRPr="005C6E94" w:rsidRDefault="00E30576" w:rsidP="00E30576">
      <w:pPr>
        <w:pStyle w:val="Heading5"/>
      </w:pPr>
      <w:r w:rsidRPr="005C6E94">
        <w:t>The Business Object Manager</w:t>
      </w:r>
    </w:p>
    <w:p w:rsidR="00E30576" w:rsidRPr="005C6E94" w:rsidRDefault="00E30576" w:rsidP="00E30576">
      <w:pPr>
        <w:rPr>
          <w:noProof/>
        </w:rPr>
      </w:pPr>
      <w:r w:rsidRPr="005C6E94">
        <w:t xml:space="preserve">It is essential when developing </w:t>
      </w:r>
      <w:smartTag w:uri="urn:schemas-microsoft-com:office:smarttags" w:element="City">
        <w:smartTag w:uri="urn:schemas-microsoft-com:office:smarttags" w:element="place">
          <w:r w:rsidRPr="005C6E94">
            <w:t>Enterprise</w:t>
          </w:r>
        </w:smartTag>
      </w:smartTag>
      <w:r w:rsidRPr="005C6E94">
        <w:t xml:space="preserve"> applications that a single business object is never represented by two instances of the same business object in the same application</w:t>
      </w:r>
      <w:r>
        <w:t xml:space="preserve"> instance</w:t>
      </w:r>
      <w:r w:rsidRPr="005C6E94">
        <w:t>. The reasons for this essentially revolve around concurrency control issues. I</w:t>
      </w:r>
      <w:r>
        <w:t xml:space="preserve">magine that a </w:t>
      </w:r>
      <w:r w:rsidRPr="005C6E94">
        <w:t>use</w:t>
      </w:r>
      <w:r>
        <w:t>r</w:t>
      </w:r>
      <w:r w:rsidRPr="005C6E94">
        <w:t xml:space="preserve"> loads one instance of Customer X</w:t>
      </w:r>
      <w:r>
        <w:t xml:space="preserve"> via one user interface, </w:t>
      </w:r>
      <w:proofErr w:type="gramStart"/>
      <w:r>
        <w:t>then</w:t>
      </w:r>
      <w:proofErr w:type="gramEnd"/>
      <w:r>
        <w:t xml:space="preserve"> the same user l</w:t>
      </w:r>
      <w:r w:rsidRPr="005C6E94">
        <w:t xml:space="preserve">oads a second instance of Customer X and edits </w:t>
      </w:r>
      <w:r>
        <w:t xml:space="preserve">the </w:t>
      </w:r>
      <w:r w:rsidRPr="005C6E94">
        <w:t>second instance of Customer X. If the user now returns to the</w:t>
      </w:r>
      <w:r>
        <w:t xml:space="preserve"> original</w:t>
      </w:r>
      <w:r w:rsidRPr="005C6E94">
        <w:t xml:space="preserve"> user interface</w:t>
      </w:r>
      <w:r>
        <w:t>,</w:t>
      </w:r>
      <w:r w:rsidRPr="005C6E94">
        <w:t xml:space="preserve"> </w:t>
      </w:r>
      <w:r>
        <w:t xml:space="preserve">the </w:t>
      </w:r>
      <w:r w:rsidRPr="005C6E94">
        <w:t xml:space="preserve">edited data will not be shown i.e. the user will see the old data even though they just edited the object. If you want more details on this issue then refer to the </w:t>
      </w:r>
      <w:r w:rsidRPr="005C6E94">
        <w:rPr>
          <w:noProof/>
        </w:rPr>
        <w:t>Identity Map Pattern - Fowler – 216.</w:t>
      </w:r>
    </w:p>
    <w:p w:rsidR="00E30576" w:rsidRPr="005C6E94" w:rsidRDefault="00E30576" w:rsidP="00E30576">
      <w:pPr>
        <w:rPr>
          <w:noProof/>
        </w:rPr>
      </w:pPr>
    </w:p>
    <w:p w:rsidR="00E30576" w:rsidRPr="005C6E94" w:rsidRDefault="00E30576" w:rsidP="00E30576">
      <w:pPr>
        <w:rPr>
          <w:noProof/>
        </w:rPr>
      </w:pPr>
      <w:r w:rsidRPr="005C6E94">
        <w:rPr>
          <w:noProof/>
        </w:rPr>
        <w:t xml:space="preserve">To prevent this the Habanero Framework implements the Identity Map Pattern using the </w:t>
      </w:r>
      <w:r>
        <w:rPr>
          <w:noProof/>
        </w:rPr>
        <w:t>BusinessObject</w:t>
      </w:r>
      <w:r w:rsidRPr="005C6E94">
        <w:rPr>
          <w:noProof/>
        </w:rPr>
        <w:t xml:space="preserve">Manager Class. </w:t>
      </w:r>
    </w:p>
    <w:p w:rsidR="00E30576" w:rsidRPr="005C6E94" w:rsidRDefault="00E30576" w:rsidP="00E30576">
      <w:pPr>
        <w:rPr>
          <w:noProof/>
        </w:rPr>
      </w:pPr>
      <w:r w:rsidRPr="005C6E94">
        <w:rPr>
          <w:noProof/>
        </w:rPr>
        <w:t xml:space="preserve">The </w:t>
      </w:r>
      <w:r>
        <w:rPr>
          <w:noProof/>
        </w:rPr>
        <w:t>BusinessObject</w:t>
      </w:r>
      <w:r w:rsidRPr="005C6E94">
        <w:rPr>
          <w:noProof/>
        </w:rPr>
        <w:t>Manager is in essence a dictionary of Weak Refer</w:t>
      </w:r>
      <w:r>
        <w:rPr>
          <w:noProof/>
        </w:rPr>
        <w:t>ences to Business Objects. The w</w:t>
      </w:r>
      <w:r w:rsidRPr="005C6E94">
        <w:rPr>
          <w:noProof/>
        </w:rPr>
        <w:t xml:space="preserve">eak references are keyed on the ObjectID. A </w:t>
      </w:r>
      <w:r>
        <w:rPr>
          <w:noProof/>
        </w:rPr>
        <w:t>w</w:t>
      </w:r>
      <w:r w:rsidRPr="005C6E94">
        <w:rPr>
          <w:noProof/>
        </w:rPr>
        <w:t xml:space="preserve">eak </w:t>
      </w:r>
      <w:r>
        <w:rPr>
          <w:noProof/>
        </w:rPr>
        <w:t>r</w:t>
      </w:r>
      <w:r w:rsidRPr="005C6E94">
        <w:rPr>
          <w:noProof/>
        </w:rPr>
        <w:t>eference is in essence a safe pointer to an objec</w:t>
      </w:r>
      <w:r>
        <w:rPr>
          <w:noProof/>
        </w:rPr>
        <w:t>t i.e. it is a reference to an o</w:t>
      </w:r>
      <w:r w:rsidRPr="005C6E94">
        <w:rPr>
          <w:noProof/>
        </w:rPr>
        <w:t>bject</w:t>
      </w:r>
      <w:r>
        <w:rPr>
          <w:noProof/>
        </w:rPr>
        <w:t xml:space="preserve"> that does not prevent the object from being g</w:t>
      </w:r>
      <w:r w:rsidRPr="005C6E94">
        <w:rPr>
          <w:noProof/>
        </w:rPr>
        <w:t xml:space="preserve">arbage </w:t>
      </w:r>
      <w:r>
        <w:rPr>
          <w:noProof/>
        </w:rPr>
        <w:t>c</w:t>
      </w:r>
      <w:r w:rsidRPr="005C6E94">
        <w:rPr>
          <w:noProof/>
        </w:rPr>
        <w:t>ollected.</w:t>
      </w:r>
    </w:p>
    <w:p w:rsidR="00E30576" w:rsidRPr="005C6E94" w:rsidRDefault="00E30576" w:rsidP="00E30576">
      <w:pPr>
        <w:rPr>
          <w:noProof/>
        </w:rPr>
      </w:pPr>
    </w:p>
    <w:p w:rsidR="00E30576" w:rsidRPr="005C6E94" w:rsidRDefault="00E30576" w:rsidP="00E30576">
      <w:r w:rsidRPr="005C6E94">
        <w:rPr>
          <w:noProof/>
        </w:rPr>
        <w:t>There are no tests in CustomerExample for the BusinessObjectManager since most of its methods are internal but the Habanero.</w:t>
      </w:r>
      <w:r w:rsidRPr="005C6E94">
        <w:t>Test.BO project (</w:t>
      </w:r>
      <w:r>
        <w:t>which</w:t>
      </w:r>
      <w:r w:rsidRPr="005C6E94">
        <w:t xml:space="preserve"> ships with the framework) contains the TestBusinessObjectManager Class that shows the behaviour of the object manager in detail.</w:t>
      </w:r>
    </w:p>
    <w:p w:rsidR="00E30576" w:rsidRDefault="00E30576" w:rsidP="00E30576"/>
    <w:p w:rsidR="00E30576" w:rsidRPr="005C6E94" w:rsidRDefault="00E30576" w:rsidP="00E30576">
      <w:r>
        <w:t>In summary:</w:t>
      </w:r>
    </w:p>
    <w:p w:rsidR="00E30576" w:rsidRDefault="00E30576" w:rsidP="00E30576">
      <w:pPr>
        <w:numPr>
          <w:ilvl w:val="0"/>
          <w:numId w:val="10"/>
        </w:numPr>
        <w:rPr>
          <w:noProof/>
        </w:rPr>
      </w:pPr>
      <w:r>
        <w:rPr>
          <w:noProof/>
        </w:rPr>
        <w:t>When a</w:t>
      </w:r>
      <w:r w:rsidRPr="005C6E94">
        <w:rPr>
          <w:noProof/>
        </w:rPr>
        <w:t xml:space="preserve"> new Business Object is first persisted </w:t>
      </w:r>
      <w:r>
        <w:rPr>
          <w:noProof/>
        </w:rPr>
        <w:t>it is added to the BusinessObject</w:t>
      </w:r>
      <w:r w:rsidRPr="005C6E94">
        <w:rPr>
          <w:noProof/>
        </w:rPr>
        <w:t>Manager.</w:t>
      </w:r>
    </w:p>
    <w:p w:rsidR="00E30576" w:rsidRDefault="00E30576" w:rsidP="00E30576">
      <w:pPr>
        <w:numPr>
          <w:ilvl w:val="0"/>
          <w:numId w:val="10"/>
        </w:numPr>
        <w:rPr>
          <w:noProof/>
        </w:rPr>
      </w:pPr>
      <w:r>
        <w:rPr>
          <w:noProof/>
        </w:rPr>
        <w:t xml:space="preserve">When a Business Object is </w:t>
      </w:r>
      <w:r w:rsidRPr="005C6E94">
        <w:rPr>
          <w:noProof/>
        </w:rPr>
        <w:t>retrieved (loaded</w:t>
      </w:r>
      <w:r>
        <w:rPr>
          <w:noProof/>
        </w:rPr>
        <w:t xml:space="preserve"> from the datastore</w:t>
      </w:r>
      <w:r w:rsidRPr="005C6E94">
        <w:rPr>
          <w:noProof/>
        </w:rPr>
        <w:t xml:space="preserve">) </w:t>
      </w:r>
      <w:r>
        <w:rPr>
          <w:noProof/>
        </w:rPr>
        <w:t>for the first time then it is added to the BusinessObjectManager.</w:t>
      </w:r>
    </w:p>
    <w:p w:rsidR="00E30576" w:rsidRPr="005C6E94" w:rsidRDefault="00E30576" w:rsidP="00E30576">
      <w:pPr>
        <w:numPr>
          <w:ilvl w:val="0"/>
          <w:numId w:val="10"/>
        </w:numPr>
        <w:rPr>
          <w:noProof/>
        </w:rPr>
      </w:pPr>
      <w:r>
        <w:rPr>
          <w:noProof/>
        </w:rPr>
        <w:t>When a Business Object that already exists in the BusinessObjectManager is retrieved, the already existing Business Object from the BusinessObjectManager is returned. (Note: there are various options for refreshing or not refreshing the already loaded business object that are covered in Section 4 – Data Access Layer).</w:t>
      </w:r>
    </w:p>
    <w:p w:rsidR="00E30576" w:rsidRPr="005C6E94" w:rsidRDefault="00E30576" w:rsidP="00E30576">
      <w:pPr>
        <w:numPr>
          <w:ilvl w:val="0"/>
          <w:numId w:val="11"/>
        </w:numPr>
        <w:rPr>
          <w:noProof/>
        </w:rPr>
      </w:pPr>
      <w:r w:rsidRPr="005C6E94">
        <w:rPr>
          <w:noProof/>
        </w:rPr>
        <w:t>When a</w:t>
      </w:r>
      <w:r>
        <w:rPr>
          <w:noProof/>
        </w:rPr>
        <w:t xml:space="preserve"> Business</w:t>
      </w:r>
      <w:r w:rsidRPr="005C6E94">
        <w:rPr>
          <w:noProof/>
        </w:rPr>
        <w:t xml:space="preserve"> </w:t>
      </w:r>
      <w:r>
        <w:rPr>
          <w:noProof/>
        </w:rPr>
        <w:t>O</w:t>
      </w:r>
      <w:r w:rsidRPr="005C6E94">
        <w:rPr>
          <w:noProof/>
        </w:rPr>
        <w:t>bject is collected by the garbage collect</w:t>
      </w:r>
      <w:r>
        <w:rPr>
          <w:noProof/>
        </w:rPr>
        <w:t>o</w:t>
      </w:r>
      <w:r w:rsidRPr="005C6E94">
        <w:rPr>
          <w:noProof/>
        </w:rPr>
        <w:t>r it is removed from the BusinessObjectManager.</w:t>
      </w:r>
    </w:p>
    <w:p w:rsidR="00E30576" w:rsidRPr="005C6E94" w:rsidRDefault="00E30576" w:rsidP="00E30576">
      <w:pPr>
        <w:pStyle w:val="Heading5"/>
      </w:pPr>
      <w:r w:rsidRPr="005C6E94">
        <w:t>Loading Business Object from DataStore</w:t>
      </w:r>
    </w:p>
    <w:p w:rsidR="00E30576" w:rsidRDefault="00E30576" w:rsidP="00E30576">
      <w:r w:rsidRPr="005C6E94">
        <w:t xml:space="preserve">The details of mapping and loading a Business Object from a DataStore will be discussed in Section 4. </w:t>
      </w:r>
    </w:p>
    <w:p w:rsidR="00E30576" w:rsidRDefault="00E30576" w:rsidP="00E30576">
      <w:r w:rsidRPr="005C6E94">
        <w:t>For</w:t>
      </w:r>
      <w:r>
        <w:t xml:space="preserve"> this section we will </w:t>
      </w:r>
      <w:r w:rsidRPr="005C6E94">
        <w:t xml:space="preserve">look at how the BOProp is </w:t>
      </w:r>
      <w:r>
        <w:t>loaded</w:t>
      </w:r>
      <w:r w:rsidRPr="005C6E94">
        <w:t xml:space="preserve"> with the appropriate data</w:t>
      </w:r>
      <w:r>
        <w:t>. When a Business Object is loaded from the datastore the BOProp’s PersistedPropertyValue and Value are loaded with the value currently held in the DataStore.</w:t>
      </w:r>
    </w:p>
    <w:p w:rsidR="00E30576" w:rsidRDefault="00E30576" w:rsidP="00E30576"/>
    <w:p w:rsidR="00E30576" w:rsidRPr="005C6E94" w:rsidRDefault="00E30576" w:rsidP="00E30576">
      <w:r w:rsidRPr="00C40603">
        <w:rPr>
          <w:highlight w:val="yellow"/>
        </w:rPr>
        <w:t>TODO: reference test</w:t>
      </w:r>
    </w:p>
    <w:p w:rsidR="00E30576" w:rsidRPr="005C6E94" w:rsidRDefault="00E30576" w:rsidP="00E30576">
      <w:pPr>
        <w:pStyle w:val="Heading5"/>
      </w:pPr>
      <w:r w:rsidRPr="005C6E94">
        <w:t>Summarising the Business Object</w:t>
      </w:r>
      <w:r>
        <w:t xml:space="preserve"> Definition</w:t>
      </w:r>
    </w:p>
    <w:p w:rsidR="00E30576" w:rsidRDefault="00E30576" w:rsidP="00E30576">
      <w:r w:rsidRPr="005C6E94">
        <w:t xml:space="preserve">In summary the Business Object </w:t>
      </w:r>
      <w:r>
        <w:t>c</w:t>
      </w:r>
      <w:r w:rsidRPr="005C6E94">
        <w:t>onsists of a BOPrimaryKey and a collection of BOProperties. The BOProperties are responsible for maintaining their own state and for validating any business rules such as ReadWriteRules, Compulsory rules or IPropRules. The Business Object is constructed with the appropriate BOPrimaryKey and BOProps based on the ClassDefinition contained in the ClassDefs Collection.</w:t>
      </w:r>
    </w:p>
    <w:p w:rsidR="00E30576" w:rsidRPr="005C6E94" w:rsidRDefault="00E30576" w:rsidP="00E30576"/>
    <w:p w:rsidR="00E30576" w:rsidRPr="005C6E94" w:rsidRDefault="00E30576" w:rsidP="00E30576">
      <w:r>
        <w:t>The BOProp is validated using the Property Rules associated with its PropDef.</w:t>
      </w:r>
    </w:p>
    <w:p w:rsidR="00E30576" w:rsidRPr="005C6E94" w:rsidRDefault="00E30576" w:rsidP="00E30576"/>
    <w:p w:rsidR="00E30576" w:rsidRPr="005C6E94" w:rsidRDefault="00E30576" w:rsidP="00E30576">
      <w:r>
        <w:t>The advantages of having a B</w:t>
      </w:r>
      <w:r w:rsidRPr="005C6E94">
        <w:t xml:space="preserve">usiness </w:t>
      </w:r>
      <w:r>
        <w:t>O</w:t>
      </w:r>
      <w:r w:rsidRPr="005C6E94">
        <w:t>bject made up of intelligent BOProps representing the Business Object</w:t>
      </w:r>
      <w:r>
        <w:t>’</w:t>
      </w:r>
      <w:r w:rsidRPr="005C6E94">
        <w:t xml:space="preserve">s Data instead of simple fields should already be becoming clear. The advantages will become even clearer when studying the UI Layer and the DataAccess layer. In preparation however we will briefly mention </w:t>
      </w:r>
      <w:r>
        <w:t>the following</w:t>
      </w:r>
      <w:r w:rsidRPr="005C6E94">
        <w:t>:</w:t>
      </w:r>
    </w:p>
    <w:p w:rsidR="00E30576" w:rsidRPr="005C6E94" w:rsidRDefault="00E30576" w:rsidP="00E30576">
      <w:pPr>
        <w:numPr>
          <w:ilvl w:val="0"/>
          <w:numId w:val="5"/>
        </w:numPr>
      </w:pPr>
      <w:r w:rsidRPr="005C6E94">
        <w:t xml:space="preserve">The BOProp </w:t>
      </w:r>
      <w:r>
        <w:t>has the</w:t>
      </w:r>
      <w:r w:rsidRPr="005C6E94">
        <w:t xml:space="preserve"> knowledge of </w:t>
      </w:r>
      <w:r>
        <w:t>whether the user is allowed to e</w:t>
      </w:r>
      <w:r w:rsidRPr="005C6E94">
        <w:t xml:space="preserve">dit it. The </w:t>
      </w:r>
      <w:r>
        <w:t>a</w:t>
      </w:r>
      <w:r w:rsidRPr="005C6E94">
        <w:t>ppropriate user control can therefore be enabled or disabled appropriately.</w:t>
      </w:r>
    </w:p>
    <w:p w:rsidR="00E30576" w:rsidRPr="005C6E94" w:rsidRDefault="00E30576" w:rsidP="00E30576">
      <w:pPr>
        <w:numPr>
          <w:ilvl w:val="0"/>
          <w:numId w:val="5"/>
        </w:numPr>
      </w:pPr>
      <w:r w:rsidRPr="005C6E94">
        <w:t xml:space="preserve">The BOProp has direct access to its property rules. The user interface can utilise these rules directly to do </w:t>
      </w:r>
      <w:r>
        <w:t>data input</w:t>
      </w:r>
      <w:r w:rsidRPr="005C6E94">
        <w:t xml:space="preserve"> validation. This results in highly responsive user interfaces while still ensuring that the Business Objects enforce all their rules with no duplication</w:t>
      </w:r>
      <w:r>
        <w:t xml:space="preserve"> of rules</w:t>
      </w:r>
      <w:r w:rsidRPr="005C6E94">
        <w:t>.</w:t>
      </w:r>
    </w:p>
    <w:p w:rsidR="00E30576" w:rsidRDefault="00E30576" w:rsidP="00E30576">
      <w:pPr>
        <w:numPr>
          <w:ilvl w:val="0"/>
          <w:numId w:val="5"/>
        </w:numPr>
      </w:pPr>
      <w:r w:rsidRPr="005C6E94">
        <w:t>The PropDef contains the required information on how it is mapped to any field in the DataStore</w:t>
      </w:r>
      <w:r>
        <w:t xml:space="preserve"> allowing the application developer to load Business Objects without having to know the database table or field names</w:t>
      </w:r>
      <w:r w:rsidRPr="005C6E94">
        <w:t>.</w:t>
      </w:r>
    </w:p>
    <w:p w:rsidR="00E30576" w:rsidRPr="005C6E94" w:rsidRDefault="00E30576" w:rsidP="00E30576">
      <w:pPr>
        <w:pStyle w:val="Heading4"/>
      </w:pPr>
      <w:r>
        <w:rPr>
          <w:rStyle w:val="Heading2Char"/>
        </w:rPr>
        <w:br w:type="page"/>
      </w:r>
      <w:r w:rsidRPr="005C6E94">
        <w:t>Applying Security to Business Objects</w:t>
      </w:r>
    </w:p>
    <w:p w:rsidR="00E30576" w:rsidRPr="005C6E94" w:rsidRDefault="00E30576" w:rsidP="00E30576">
      <w:r w:rsidRPr="005C6E94">
        <w:t>Applying application security reliably is essential for any enterprise application. Security is a broad topic and covers many areas that are way beyond the scope of this book</w:t>
      </w:r>
      <w:r>
        <w:t xml:space="preserve">.  </w:t>
      </w:r>
      <w:proofErr w:type="gramStart"/>
      <w:r>
        <w:t>H</w:t>
      </w:r>
      <w:r w:rsidRPr="005C6E94">
        <w:t>aving said that</w:t>
      </w:r>
      <w:r>
        <w:t>,</w:t>
      </w:r>
      <w:r w:rsidRPr="005C6E94">
        <w:t xml:space="preserve"> it is essential that security is applied appropriately to the Business Object Layer.</w:t>
      </w:r>
      <w:proofErr w:type="gramEnd"/>
      <w:r w:rsidRPr="005C6E94">
        <w:t xml:space="preserve"> Security Based Rules for accessing, deleting and editing </w:t>
      </w:r>
      <w:r>
        <w:t>d</w:t>
      </w:r>
      <w:r w:rsidRPr="005C6E94">
        <w:t xml:space="preserve">ata is just as appropriate in the Business Object Layer as ReadWrite </w:t>
      </w:r>
      <w:r>
        <w:t>r</w:t>
      </w:r>
      <w:r w:rsidRPr="005C6E94">
        <w:t xml:space="preserve">ules, Compulsory </w:t>
      </w:r>
      <w:r>
        <w:t>r</w:t>
      </w:r>
      <w:r w:rsidRPr="005C6E94">
        <w:t>ule</w:t>
      </w:r>
      <w:r>
        <w:t>s</w:t>
      </w:r>
      <w:r w:rsidRPr="005C6E94">
        <w:t xml:space="preserve"> and Validation rules. In other words authorisation rules regarding</w:t>
      </w:r>
      <w:r>
        <w:t xml:space="preserve"> which</w:t>
      </w:r>
      <w:r w:rsidRPr="005C6E94">
        <w:t xml:space="preserve"> functions and data</w:t>
      </w:r>
      <w:r>
        <w:t xml:space="preserve"> a user can access</w:t>
      </w:r>
      <w:r w:rsidRPr="005C6E94">
        <w:t xml:space="preserve"> logically belong in the Business Object layer and the Business Objects should implement them where appropriate.</w:t>
      </w:r>
    </w:p>
    <w:p w:rsidR="00E30576" w:rsidRPr="005C6E94" w:rsidRDefault="00E30576" w:rsidP="00E30576"/>
    <w:p w:rsidR="00E30576" w:rsidRPr="005C6E94" w:rsidRDefault="00E30576" w:rsidP="00E30576">
      <w:r w:rsidRPr="005C6E94">
        <w:t xml:space="preserve">Security is one of the areas of application development that involves many decisions and is highly dependent on the </w:t>
      </w:r>
      <w:r>
        <w:t>e</w:t>
      </w:r>
      <w:r w:rsidRPr="005C6E94">
        <w:t xml:space="preserve">nvironment in which the application is being deployed. For this reason we do not directly include any Security Policy into the Business Object Layer but instead provide the Strategy (and thus the hooks) for the application developer to implement their own security Policy. </w:t>
      </w:r>
      <w:r w:rsidRPr="005C6E94">
        <w:rPr>
          <w:highlight w:val="yellow"/>
        </w:rPr>
        <w:t>We have also developed a security application that is independent of th</w:t>
      </w:r>
      <w:r>
        <w:rPr>
          <w:highlight w:val="yellow"/>
        </w:rPr>
        <w:t>e Habanero Framework but which i</w:t>
      </w:r>
      <w:r w:rsidRPr="005C6E94">
        <w:rPr>
          <w:highlight w:val="yellow"/>
        </w:rPr>
        <w:t>mplements a security policy that we have used on many applications and which also acts as an example of how to implement security within the Habanero Framework.</w:t>
      </w:r>
      <w:r w:rsidRPr="005C6E94">
        <w:t xml:space="preserve"> </w:t>
      </w:r>
      <w:r>
        <w:t xml:space="preserve">This application includes </w:t>
      </w:r>
      <w:r w:rsidRPr="005C6E94">
        <w:t>some security objects that implement these security policies (</w:t>
      </w:r>
      <w:proofErr w:type="gramStart"/>
      <w:r w:rsidRPr="005C6E94">
        <w:rPr>
          <w:highlight w:val="yellow"/>
        </w:rPr>
        <w:t>see ???</w:t>
      </w:r>
      <w:proofErr w:type="gramEnd"/>
      <w:r w:rsidRPr="005C6E94">
        <w:rPr>
          <w:highlight w:val="yellow"/>
        </w:rPr>
        <w:t>).</w:t>
      </w:r>
    </w:p>
    <w:p w:rsidR="00E30576" w:rsidRPr="005C6E94" w:rsidRDefault="00E30576" w:rsidP="00E30576"/>
    <w:p w:rsidR="00E30576" w:rsidRPr="005C6E94" w:rsidRDefault="00E30576" w:rsidP="00E30576">
      <w:r w:rsidRPr="005C6E94">
        <w:t>To understand security we need to clearly differentiate between Authentication and Authorisation.</w:t>
      </w:r>
      <w:r>
        <w:t xml:space="preserve">  </w:t>
      </w:r>
      <w:r w:rsidRPr="005C6E94">
        <w:t>Authentication involves the verification that the user is who she says she is.</w:t>
      </w:r>
      <w:r>
        <w:t xml:space="preserve">  </w:t>
      </w:r>
      <w:r w:rsidRPr="005C6E94">
        <w:t>Authorisation involves determining whether the user is authorised to use a particular function (be that an application, a Business Object, a Business Object Property, a user interface or a report).</w:t>
      </w:r>
    </w:p>
    <w:p w:rsidR="00E30576" w:rsidRPr="005C6E94" w:rsidRDefault="00E30576" w:rsidP="00E30576"/>
    <w:p w:rsidR="00E30576" w:rsidRPr="005C6E94" w:rsidRDefault="00E30576" w:rsidP="00E30576">
      <w:r>
        <w:t>In implementing a</w:t>
      </w:r>
      <w:r w:rsidRPr="005C6E94">
        <w:t>uthentication</w:t>
      </w:r>
      <w:r>
        <w:t>, t</w:t>
      </w:r>
      <w:r w:rsidRPr="005C6E94">
        <w:t>here are essentially two security options:</w:t>
      </w:r>
    </w:p>
    <w:p w:rsidR="00E30576" w:rsidRPr="005C6E94" w:rsidRDefault="00E30576" w:rsidP="00E30576">
      <w:pPr>
        <w:numPr>
          <w:ilvl w:val="0"/>
          <w:numId w:val="6"/>
        </w:numPr>
      </w:pPr>
      <w:r w:rsidRPr="005C6E94">
        <w:t xml:space="preserve">Integrated Authentication: Use Windows Integrated Security i.e. use the Windows user who is currently logged onto the </w:t>
      </w:r>
      <w:r>
        <w:t>W</w:t>
      </w:r>
      <w:r w:rsidRPr="005C6E94">
        <w:t>indows operating system as the Authenticated User.</w:t>
      </w:r>
    </w:p>
    <w:p w:rsidR="00E30576" w:rsidRPr="005C6E94" w:rsidRDefault="00E30576" w:rsidP="00E30576">
      <w:pPr>
        <w:numPr>
          <w:ilvl w:val="0"/>
          <w:numId w:val="6"/>
        </w:numPr>
      </w:pPr>
      <w:r w:rsidRPr="005C6E94">
        <w:t xml:space="preserve">Custom Authentication: </w:t>
      </w:r>
      <w:r>
        <w:t>A c</w:t>
      </w:r>
      <w:r w:rsidRPr="005C6E94">
        <w:t xml:space="preserve">ustom application is used for logging users into the application or into a set of applications. The logged on user as per the application could be different from the logged on user as per </w:t>
      </w:r>
      <w:r>
        <w:t xml:space="preserve">the </w:t>
      </w:r>
      <w:r w:rsidRPr="005C6E94">
        <w:t>Windows</w:t>
      </w:r>
      <w:r>
        <w:t xml:space="preserve"> operating system</w:t>
      </w:r>
      <w:r w:rsidRPr="005C6E94">
        <w:t>.</w:t>
      </w:r>
    </w:p>
    <w:p w:rsidR="00E30576" w:rsidRPr="005C6E94" w:rsidRDefault="00E30576" w:rsidP="00E30576">
      <w:r w:rsidRPr="005C6E94">
        <w:t xml:space="preserve">The Habanero Framework </w:t>
      </w:r>
      <w:r>
        <w:t>supports the use</w:t>
      </w:r>
      <w:r w:rsidRPr="005C6E94">
        <w:t xml:space="preserve"> of both Integrated Authentication and Custom Authentication. Authentication will be discussed in more detail under Section 5 – The UI Layer.</w:t>
      </w:r>
    </w:p>
    <w:p w:rsidR="00E30576" w:rsidRPr="005C6E94" w:rsidRDefault="00E30576" w:rsidP="00E30576"/>
    <w:p w:rsidR="00E30576" w:rsidRPr="005C6E94" w:rsidRDefault="00E30576" w:rsidP="00E30576">
      <w:r>
        <w:t>In implementing a</w:t>
      </w:r>
      <w:r w:rsidRPr="005C6E94">
        <w:t>uthorisation</w:t>
      </w:r>
      <w:r>
        <w:t>, there are once again two main options:</w:t>
      </w:r>
    </w:p>
    <w:p w:rsidR="00E30576" w:rsidRPr="005C6E94" w:rsidRDefault="00E30576" w:rsidP="00E30576">
      <w:pPr>
        <w:numPr>
          <w:ilvl w:val="0"/>
          <w:numId w:val="7"/>
        </w:numPr>
      </w:pPr>
      <w:r w:rsidRPr="005C6E94">
        <w:t xml:space="preserve">Integrated Authorisation: Use Windows Integrated Authorisation. </w:t>
      </w:r>
      <w:r w:rsidRPr="00831075">
        <w:rPr>
          <w:highlight w:val="yellow"/>
        </w:rPr>
        <w:t>Windows AD,</w:t>
      </w:r>
      <w:r>
        <w:t xml:space="preserve"> </w:t>
      </w:r>
      <w:r w:rsidRPr="00831075">
        <w:rPr>
          <w:highlight w:val="yellow"/>
        </w:rPr>
        <w:t>for instance</w:t>
      </w:r>
      <w:r>
        <w:t xml:space="preserve">, </w:t>
      </w:r>
      <w:r w:rsidRPr="005C6E94">
        <w:t>allow</w:t>
      </w:r>
      <w:r>
        <w:t>s</w:t>
      </w:r>
      <w:r w:rsidRPr="005C6E94">
        <w:t xml:space="preserve"> the user to be set </w:t>
      </w:r>
      <w:r>
        <w:t xml:space="preserve">up as a member of certain roles or </w:t>
      </w:r>
      <w:r w:rsidRPr="005C6E94">
        <w:t xml:space="preserve">user profiles. These profiles can then be used by the application to grant or </w:t>
      </w:r>
      <w:r>
        <w:t>deny</w:t>
      </w:r>
      <w:r w:rsidRPr="005C6E94">
        <w:t xml:space="preserve"> t</w:t>
      </w:r>
      <w:r>
        <w:t>he user permissions for</w:t>
      </w:r>
      <w:r w:rsidRPr="005C6E94">
        <w:t xml:space="preserve"> certain functions. If Integrated Authorisation is used then Integrated Authentication will be used.</w:t>
      </w:r>
    </w:p>
    <w:p w:rsidR="00E30576" w:rsidRPr="005C6E94" w:rsidRDefault="00E30576" w:rsidP="00E30576">
      <w:pPr>
        <w:numPr>
          <w:ilvl w:val="0"/>
          <w:numId w:val="7"/>
        </w:numPr>
      </w:pPr>
      <w:r w:rsidRPr="005C6E94">
        <w:t xml:space="preserve">Custom Authorisation: A custom application is used to associate the user as a member of a set of Roles/Profiles. These profiles are then used by the application to grant or </w:t>
      </w:r>
      <w:r>
        <w:t>deny the user with permission for</w:t>
      </w:r>
      <w:r w:rsidRPr="005C6E94">
        <w:t xml:space="preserve"> certain functions. Note </w:t>
      </w:r>
      <w:r>
        <w:t xml:space="preserve">that </w:t>
      </w:r>
      <w:r w:rsidRPr="005C6E94">
        <w:t>a user could be Authenticated using Windows Authentication but the Profiles could be managed using Custom Authentication.</w:t>
      </w:r>
    </w:p>
    <w:p w:rsidR="00E30576" w:rsidRPr="005C6E94" w:rsidRDefault="00E30576" w:rsidP="00E30576">
      <w:r w:rsidRPr="005C6E94">
        <w:t xml:space="preserve">The Habanero Framework </w:t>
      </w:r>
      <w:r>
        <w:t>s</w:t>
      </w:r>
      <w:r w:rsidRPr="005C6E94">
        <w:t>upports the use of both Integrate Authorisation and Custom Authorisation.</w:t>
      </w:r>
    </w:p>
    <w:p w:rsidR="00E30576" w:rsidRPr="005C6E94" w:rsidRDefault="00E30576" w:rsidP="00E30576">
      <w:pPr>
        <w:pStyle w:val="Heading5"/>
      </w:pPr>
      <w:r w:rsidRPr="005C6E94">
        <w:t>Implementing Authentication</w:t>
      </w:r>
    </w:p>
    <w:p w:rsidR="00E30576" w:rsidRPr="005C6E94" w:rsidRDefault="00E30576" w:rsidP="00E30576">
      <w:r w:rsidRPr="005C6E94">
        <w:t>Authentication will be discussed in more detail under Section 5 – The UI Layer.</w:t>
      </w:r>
    </w:p>
    <w:p w:rsidR="00E30576" w:rsidRPr="005C6E94" w:rsidRDefault="00E30576" w:rsidP="00E30576">
      <w:pPr>
        <w:pStyle w:val="Heading5"/>
      </w:pPr>
      <w:r w:rsidRPr="005C6E94">
        <w:t>Implementing Authorisation</w:t>
      </w:r>
    </w:p>
    <w:p w:rsidR="00E30576" w:rsidRPr="005C6E94" w:rsidRDefault="00E30576" w:rsidP="00E30576">
      <w:r w:rsidRPr="005C6E94">
        <w:t>There are three areas that Security rules are typically applied in the Business Object layer. These</w:t>
      </w:r>
      <w:r>
        <w:t xml:space="preserve"> are:</w:t>
      </w:r>
    </w:p>
    <w:p w:rsidR="00E30576" w:rsidRPr="005C6E94" w:rsidRDefault="00E30576" w:rsidP="00E30576">
      <w:pPr>
        <w:numPr>
          <w:ilvl w:val="0"/>
          <w:numId w:val="8"/>
        </w:numPr>
      </w:pPr>
      <w:r w:rsidRPr="005C6E94">
        <w:t xml:space="preserve">Implementing CRUD (Create, Read, Update, </w:t>
      </w:r>
      <w:proofErr w:type="gramStart"/>
      <w:r w:rsidRPr="005C6E94">
        <w:t>Delete</w:t>
      </w:r>
      <w:proofErr w:type="gramEnd"/>
      <w:r w:rsidRPr="005C6E94">
        <w:t xml:space="preserve">) rules for a Business Object. </w:t>
      </w:r>
    </w:p>
    <w:p w:rsidR="00E30576" w:rsidRPr="005C6E94" w:rsidRDefault="00E30576" w:rsidP="00E30576">
      <w:pPr>
        <w:ind w:left="720"/>
      </w:pPr>
      <w:r w:rsidRPr="005C6E94">
        <w:t xml:space="preserve">Typically a certain Group (Role/Profile) of users may have different permissions to Creating, </w:t>
      </w:r>
      <w:smartTag w:uri="urn:schemas-microsoft-com:office:smarttags" w:element="City">
        <w:smartTag w:uri="urn:schemas-microsoft-com:office:smarttags" w:element="place">
          <w:r w:rsidRPr="005C6E94">
            <w:t>Reading</w:t>
          </w:r>
        </w:smartTag>
      </w:smartTag>
      <w:r w:rsidRPr="005C6E94">
        <w:t>, Updating and Deleting Business Objects (Typically called CRUD permissions).</w:t>
      </w:r>
    </w:p>
    <w:p w:rsidR="00E30576" w:rsidRPr="005C6E94" w:rsidRDefault="00E30576" w:rsidP="00E30576">
      <w:pPr>
        <w:numPr>
          <w:ilvl w:val="0"/>
          <w:numId w:val="8"/>
        </w:numPr>
      </w:pPr>
      <w:r w:rsidRPr="005C6E94">
        <w:t xml:space="preserve">Implementing Read Write Rules for a particular property. </w:t>
      </w:r>
    </w:p>
    <w:p w:rsidR="00E30576" w:rsidRPr="005C6E94" w:rsidRDefault="00E30576" w:rsidP="00E30576">
      <w:pPr>
        <w:ind w:left="720"/>
      </w:pPr>
      <w:r w:rsidRPr="005C6E94">
        <w:t>The common use is that some users may be able to view/edit certain Properties of a Business Object and others users may be able to view/edit other properties.</w:t>
      </w:r>
    </w:p>
    <w:p w:rsidR="00E30576" w:rsidRPr="005C6E94" w:rsidRDefault="00E30576" w:rsidP="00E30576">
      <w:pPr>
        <w:numPr>
          <w:ilvl w:val="0"/>
          <w:numId w:val="8"/>
        </w:numPr>
      </w:pPr>
      <w:r w:rsidRPr="005C6E94">
        <w:t xml:space="preserve">Implementing Permission on certain methods. </w:t>
      </w:r>
    </w:p>
    <w:p w:rsidR="00E30576" w:rsidRPr="005C6E94" w:rsidRDefault="00E30576" w:rsidP="00E30576">
      <w:pPr>
        <w:ind w:left="720"/>
      </w:pPr>
      <w:r w:rsidRPr="005C6E94">
        <w:t>Once again certain methods may only be executed by certain groups of users.</w:t>
      </w:r>
    </w:p>
    <w:p w:rsidR="00E30576" w:rsidRPr="005C6E94" w:rsidRDefault="00E30576" w:rsidP="00E30576"/>
    <w:p w:rsidR="00E30576" w:rsidRDefault="00E30576" w:rsidP="00E30576">
      <w:r w:rsidRPr="005C6E94">
        <w:t>The Security Rules are implemented by the Business Object</w:t>
      </w:r>
      <w:r>
        <w:t xml:space="preserve"> Layer, and there are a number of theoretical and practical reasons for this.  With this approach </w:t>
      </w:r>
      <w:r w:rsidRPr="005C6E94">
        <w:t>the user interface can respond appropr</w:t>
      </w:r>
      <w:r>
        <w:t>iately to the rules by enabling or</w:t>
      </w:r>
      <w:r w:rsidRPr="005C6E94">
        <w:t xml:space="preserve"> disabling controls without </w:t>
      </w:r>
      <w:r>
        <w:t xml:space="preserve">requiring </w:t>
      </w:r>
      <w:r w:rsidRPr="005C6E94">
        <w:t>duplication of the rules in the user interface.</w:t>
      </w:r>
      <w:r>
        <w:t xml:space="preserve">  </w:t>
      </w:r>
      <w:r w:rsidRPr="005C6E94">
        <w:t xml:space="preserve">This allows the Business Objects to be safely used by Different Clients </w:t>
      </w:r>
      <w:r>
        <w:t>(</w:t>
      </w:r>
      <w:r w:rsidRPr="005C6E94">
        <w:t>e.g. Windows Forms, ASP, WebServices or other Services</w:t>
      </w:r>
      <w:r>
        <w:t>).</w:t>
      </w:r>
    </w:p>
    <w:p w:rsidR="00E30576" w:rsidRDefault="00E30576" w:rsidP="00E30576"/>
    <w:p w:rsidR="00E30576" w:rsidRPr="005C6E94" w:rsidRDefault="00E30576" w:rsidP="00E30576">
      <w:r w:rsidRPr="005C6E94">
        <w:t xml:space="preserve">On a practical basis the Business Objects are by default distributed in a component </w:t>
      </w:r>
      <w:r>
        <w:t>separate to</w:t>
      </w:r>
      <w:r w:rsidRPr="005C6E94">
        <w:t xml:space="preserve"> the User Interface. If security is only implemented in the User Interface a malicious user could create an application that uses the Business Logic Layer D</w:t>
      </w:r>
      <w:r>
        <w:t>LL’s and access</w:t>
      </w:r>
      <w:r w:rsidRPr="005C6E94">
        <w:t xml:space="preserve"> functionality not normally allowed.</w:t>
      </w:r>
    </w:p>
    <w:p w:rsidR="00E30576" w:rsidRPr="005C6E94" w:rsidRDefault="00E30576" w:rsidP="00E30576"/>
    <w:p w:rsidR="00E30576" w:rsidRPr="005C6E94" w:rsidRDefault="00E30576" w:rsidP="00E30576">
      <w:pPr>
        <w:rPr>
          <w:highlight w:val="yellow"/>
        </w:rPr>
      </w:pPr>
      <w:r w:rsidRPr="005C6E94">
        <w:rPr>
          <w:highlight w:val="yellow"/>
        </w:rPr>
        <w:t xml:space="preserve">Before we go any further we will look briefly at the DotNet Security Model. This is a </w:t>
      </w:r>
      <w:r>
        <w:rPr>
          <w:highlight w:val="yellow"/>
        </w:rPr>
        <w:t>r</w:t>
      </w:r>
      <w:r w:rsidRPr="005C6E94">
        <w:rPr>
          <w:highlight w:val="yellow"/>
        </w:rPr>
        <w:t>ole</w:t>
      </w:r>
      <w:r>
        <w:rPr>
          <w:highlight w:val="yellow"/>
        </w:rPr>
        <w:t>-</w:t>
      </w:r>
      <w:r w:rsidRPr="005C6E94">
        <w:rPr>
          <w:highlight w:val="yellow"/>
        </w:rPr>
        <w:t xml:space="preserve">based Security Model available in the System.Security.Permissions namespace. </w:t>
      </w:r>
    </w:p>
    <w:p w:rsidR="00E30576" w:rsidRPr="005C6E94" w:rsidRDefault="00E30576" w:rsidP="00E30576">
      <w:pPr>
        <w:rPr>
          <w:highlight w:val="yellow"/>
        </w:rPr>
      </w:pPr>
    </w:p>
    <w:p w:rsidR="00E30576" w:rsidRPr="005C6E94" w:rsidRDefault="00E30576" w:rsidP="00E30576">
      <w:pPr>
        <w:rPr>
          <w:highlight w:val="yellow"/>
        </w:rPr>
      </w:pPr>
      <w:r w:rsidRPr="005C6E94">
        <w:rPr>
          <w:highlight w:val="yellow"/>
        </w:rPr>
        <w:t>Security can easily be implemented on Methods using the following Code. This enforces that only a user who is a member of the Accounts Role can access this method.</w:t>
      </w:r>
    </w:p>
    <w:p w:rsidR="00E30576" w:rsidRPr="005C6E94" w:rsidRDefault="00E30576" w:rsidP="00E30576">
      <w:pPr>
        <w:rPr>
          <w:rStyle w:val="HTMLCode"/>
          <w:sz w:val="18"/>
          <w:szCs w:val="18"/>
        </w:rPr>
      </w:pPr>
      <w:r w:rsidRPr="005C6E94">
        <w:rPr>
          <w:rStyle w:val="HTMLCode"/>
        </w:rPr>
        <w:t>[</w:t>
      </w:r>
      <w:proofErr w:type="gramStart"/>
      <w:r w:rsidRPr="005C6E94">
        <w:rPr>
          <w:rStyle w:val="HTMLCode"/>
          <w:sz w:val="18"/>
          <w:szCs w:val="18"/>
        </w:rPr>
        <w:t>PrincipalPermission(</w:t>
      </w:r>
      <w:proofErr w:type="gramEnd"/>
      <w:r w:rsidRPr="005C6E94">
        <w:rPr>
          <w:rStyle w:val="HTMLCode"/>
          <w:sz w:val="18"/>
          <w:szCs w:val="18"/>
        </w:rPr>
        <w:t>SecurityAction.Demand,Role="Accounts")]</w:t>
      </w:r>
    </w:p>
    <w:p w:rsidR="00E30576" w:rsidRPr="005C6E94" w:rsidRDefault="00E30576" w:rsidP="00E30576">
      <w:pPr>
        <w:rPr>
          <w:rStyle w:val="HTMLCode"/>
          <w:sz w:val="18"/>
          <w:szCs w:val="18"/>
        </w:rPr>
      </w:pPr>
      <w:proofErr w:type="gramStart"/>
      <w:r w:rsidRPr="005C6E94">
        <w:rPr>
          <w:rStyle w:val="HTMLCode"/>
          <w:sz w:val="18"/>
          <w:szCs w:val="18"/>
        </w:rPr>
        <w:t>public</w:t>
      </w:r>
      <w:proofErr w:type="gramEnd"/>
      <w:r w:rsidRPr="005C6E94">
        <w:rPr>
          <w:rStyle w:val="HTMLCode"/>
          <w:sz w:val="18"/>
          <w:szCs w:val="18"/>
        </w:rPr>
        <w:t xml:space="preserve"> long ApproveOrder() {//DoSomething}</w:t>
      </w:r>
    </w:p>
    <w:p w:rsidR="00E30576" w:rsidRPr="005C6E94" w:rsidRDefault="00E30576" w:rsidP="00E30576">
      <w:pPr>
        <w:rPr>
          <w:highlight w:val="yellow"/>
        </w:rPr>
      </w:pPr>
    </w:p>
    <w:p w:rsidR="00E30576" w:rsidRPr="005C6E94" w:rsidRDefault="00E30576" w:rsidP="00E30576">
      <w:pPr>
        <w:rPr>
          <w:highlight w:val="yellow"/>
        </w:rPr>
      </w:pPr>
      <w:r w:rsidRPr="005C6E94">
        <w:rPr>
          <w:highlight w:val="yellow"/>
        </w:rPr>
        <w:t>By Default the Role=”Accounts” is set up</w:t>
      </w:r>
      <w:r>
        <w:rPr>
          <w:highlight w:val="yellow"/>
        </w:rPr>
        <w:t xml:space="preserve"> in</w:t>
      </w:r>
      <w:r w:rsidRPr="005C6E94">
        <w:rPr>
          <w:highlight w:val="yellow"/>
        </w:rPr>
        <w:t xml:space="preserve"> a User Group in Windows, AD etc. This is seldom useful for </w:t>
      </w:r>
      <w:r>
        <w:rPr>
          <w:highlight w:val="yellow"/>
        </w:rPr>
        <w:t>s</w:t>
      </w:r>
      <w:r w:rsidRPr="005C6E94">
        <w:rPr>
          <w:highlight w:val="yellow"/>
        </w:rPr>
        <w:t>erious Application Development since the UserGroup Roles are seldom fine</w:t>
      </w:r>
      <w:r>
        <w:rPr>
          <w:highlight w:val="yellow"/>
        </w:rPr>
        <w:t>ly</w:t>
      </w:r>
      <w:r w:rsidRPr="005C6E94">
        <w:rPr>
          <w:highlight w:val="yellow"/>
        </w:rPr>
        <w:t xml:space="preserve"> grained enough for an Enterprise Application.</w:t>
      </w:r>
    </w:p>
    <w:p w:rsidR="00E30576" w:rsidRPr="005C6E94" w:rsidRDefault="00E30576" w:rsidP="00E30576">
      <w:pPr>
        <w:rPr>
          <w:highlight w:val="yellow"/>
        </w:rPr>
      </w:pPr>
    </w:p>
    <w:p w:rsidR="00E30576" w:rsidRPr="005C6E94" w:rsidRDefault="00E30576" w:rsidP="00E30576">
      <w:pPr>
        <w:rPr>
          <w:highlight w:val="yellow"/>
        </w:rPr>
      </w:pPr>
      <w:r w:rsidRPr="005C6E94">
        <w:rPr>
          <w:highlight w:val="yellow"/>
        </w:rPr>
        <w:t>The Habanero.Security Application which is downloadable provides an example of an application that implements Custom Security within the DotNet Framework.</w:t>
      </w:r>
      <w:r>
        <w:rPr>
          <w:highlight w:val="yellow"/>
        </w:rPr>
        <w:t xml:space="preserve"> (</w:t>
      </w:r>
      <w:proofErr w:type="gramStart"/>
      <w:r>
        <w:rPr>
          <w:highlight w:val="yellow"/>
        </w:rPr>
        <w:t>is</w:t>
      </w:r>
      <w:proofErr w:type="gramEnd"/>
      <w:r>
        <w:rPr>
          <w:highlight w:val="yellow"/>
        </w:rPr>
        <w:t xml:space="preserve"> it downloadable?)</w:t>
      </w:r>
    </w:p>
    <w:p w:rsidR="00E30576" w:rsidRPr="005C6E94" w:rsidRDefault="00E30576" w:rsidP="00E30576">
      <w:pPr>
        <w:rPr>
          <w:highlight w:val="yellow"/>
        </w:rPr>
      </w:pPr>
    </w:p>
    <w:p w:rsidR="00E30576" w:rsidRPr="005C6E94" w:rsidRDefault="00E30576" w:rsidP="00E30576">
      <w:pPr>
        <w:rPr>
          <w:highlight w:val="yellow"/>
        </w:rPr>
      </w:pPr>
      <w:r w:rsidRPr="005C6E94">
        <w:rPr>
          <w:highlight w:val="yellow"/>
        </w:rPr>
        <w:t>For this book we are going to focus on how to use the appropriate Security Components to implement Security in the Business Object Layer.</w:t>
      </w:r>
    </w:p>
    <w:p w:rsidR="00E30576" w:rsidRPr="005C6E94" w:rsidRDefault="00E30576" w:rsidP="00E30576">
      <w:pPr>
        <w:rPr>
          <w:highlight w:val="yellow"/>
        </w:rPr>
      </w:pPr>
    </w:p>
    <w:p w:rsidR="00E30576" w:rsidRPr="005C6E94" w:rsidRDefault="00E30576" w:rsidP="00E30576">
      <w:r w:rsidRPr="005C6E94">
        <w:rPr>
          <w:highlight w:val="yellow"/>
        </w:rPr>
        <w:t>This discussion therefore assumes that you have the role based security components set up appropriately. It turns out that this is the simple part</w:t>
      </w:r>
      <w:r>
        <w:rPr>
          <w:highlight w:val="yellow"/>
        </w:rPr>
        <w:t xml:space="preserve"> – </w:t>
      </w:r>
      <w:r w:rsidRPr="005C6E94">
        <w:rPr>
          <w:highlight w:val="yellow"/>
        </w:rPr>
        <w:t>the</w:t>
      </w:r>
      <w:r>
        <w:rPr>
          <w:highlight w:val="yellow"/>
        </w:rPr>
        <w:t xml:space="preserve"> </w:t>
      </w:r>
      <w:r w:rsidRPr="005C6E94">
        <w:rPr>
          <w:highlight w:val="yellow"/>
        </w:rPr>
        <w:t>next thing to achieve is to assign permissions</w:t>
      </w:r>
      <w:r>
        <w:rPr>
          <w:highlight w:val="yellow"/>
        </w:rPr>
        <w:t xml:space="preserve"> to</w:t>
      </w:r>
      <w:r w:rsidRPr="005C6E94">
        <w:rPr>
          <w:highlight w:val="yellow"/>
        </w:rPr>
        <w:t xml:space="preserve"> any relevant entity based </w:t>
      </w:r>
      <w:r>
        <w:rPr>
          <w:highlight w:val="yellow"/>
        </w:rPr>
        <w:t xml:space="preserve">on </w:t>
      </w:r>
      <w:r w:rsidRPr="005C6E94">
        <w:rPr>
          <w:highlight w:val="yellow"/>
        </w:rPr>
        <w:t>the role.</w:t>
      </w:r>
      <w:r>
        <w:rPr>
          <w:highlight w:val="yellow"/>
        </w:rPr>
        <w:t xml:space="preserve">  For instance, a</w:t>
      </w:r>
      <w:r w:rsidRPr="005C6E94">
        <w:rPr>
          <w:highlight w:val="yellow"/>
        </w:rPr>
        <w:t xml:space="preserve"> member of the Accounts Group can </w:t>
      </w:r>
      <w:r>
        <w:rPr>
          <w:highlight w:val="yellow"/>
        </w:rPr>
        <w:t>c</w:t>
      </w:r>
      <w:r w:rsidRPr="005C6E94">
        <w:rPr>
          <w:highlight w:val="yellow"/>
        </w:rPr>
        <w:t xml:space="preserve">reate an </w:t>
      </w:r>
      <w:r>
        <w:rPr>
          <w:highlight w:val="yellow"/>
        </w:rPr>
        <w:t>I</w:t>
      </w:r>
      <w:r w:rsidRPr="005C6E94">
        <w:rPr>
          <w:highlight w:val="yellow"/>
        </w:rPr>
        <w:t xml:space="preserve">nvoice and </w:t>
      </w:r>
      <w:r>
        <w:rPr>
          <w:highlight w:val="yellow"/>
        </w:rPr>
        <w:t>e</w:t>
      </w:r>
      <w:r w:rsidRPr="005C6E94">
        <w:rPr>
          <w:highlight w:val="yellow"/>
        </w:rPr>
        <w:t xml:space="preserve">dit an Invoice but cannot delete an invoice </w:t>
      </w:r>
      <w:r>
        <w:rPr>
          <w:highlight w:val="yellow"/>
        </w:rPr>
        <w:t>or</w:t>
      </w:r>
      <w:r w:rsidRPr="005C6E94">
        <w:rPr>
          <w:highlight w:val="yellow"/>
        </w:rPr>
        <w:t xml:space="preserve"> edit an Invoice</w:t>
      </w:r>
      <w:r>
        <w:rPr>
          <w:highlight w:val="yellow"/>
        </w:rPr>
        <w:t>’</w:t>
      </w:r>
      <w:r w:rsidRPr="005C6E94">
        <w:rPr>
          <w:highlight w:val="yellow"/>
        </w:rPr>
        <w:t xml:space="preserve">s Text. A member of the Account Managers Group </w:t>
      </w:r>
      <w:r>
        <w:rPr>
          <w:highlight w:val="yellow"/>
        </w:rPr>
        <w:t>c</w:t>
      </w:r>
      <w:r w:rsidRPr="005C6E94">
        <w:rPr>
          <w:highlight w:val="yellow"/>
        </w:rPr>
        <w:t xml:space="preserve">an </w:t>
      </w:r>
      <w:r>
        <w:rPr>
          <w:highlight w:val="yellow"/>
        </w:rPr>
        <w:t>e</w:t>
      </w:r>
      <w:r w:rsidRPr="005C6E94">
        <w:rPr>
          <w:highlight w:val="yellow"/>
        </w:rPr>
        <w:t xml:space="preserve">dit an Invoice and </w:t>
      </w:r>
      <w:r>
        <w:rPr>
          <w:highlight w:val="yellow"/>
        </w:rPr>
        <w:t>c</w:t>
      </w:r>
      <w:r w:rsidRPr="005C6E94">
        <w:rPr>
          <w:highlight w:val="yellow"/>
        </w:rPr>
        <w:t xml:space="preserve">an </w:t>
      </w:r>
      <w:r>
        <w:rPr>
          <w:highlight w:val="yellow"/>
        </w:rPr>
        <w:t>e</w:t>
      </w:r>
      <w:r w:rsidRPr="005C6E94">
        <w:rPr>
          <w:highlight w:val="yellow"/>
        </w:rPr>
        <w:t>dit an Invoice</w:t>
      </w:r>
      <w:r>
        <w:rPr>
          <w:highlight w:val="yellow"/>
        </w:rPr>
        <w:t>’</w:t>
      </w:r>
      <w:r w:rsidRPr="005C6E94">
        <w:rPr>
          <w:highlight w:val="yellow"/>
        </w:rPr>
        <w:t xml:space="preserve">s Text but cannot </w:t>
      </w:r>
      <w:r>
        <w:rPr>
          <w:highlight w:val="yellow"/>
        </w:rPr>
        <w:t>d</w:t>
      </w:r>
      <w:r w:rsidRPr="005C6E94">
        <w:rPr>
          <w:highlight w:val="yellow"/>
        </w:rPr>
        <w:t>elete an Invoice.</w:t>
      </w:r>
      <w:r w:rsidRPr="005C6E94">
        <w:t xml:space="preserve"> </w:t>
      </w:r>
    </w:p>
    <w:p w:rsidR="00E30576" w:rsidRPr="005C6E94" w:rsidRDefault="00E30576" w:rsidP="00E30576"/>
    <w:p w:rsidR="00E30576" w:rsidRPr="005C6E94" w:rsidRDefault="00E30576" w:rsidP="00E30576">
      <w:r w:rsidRPr="005C6E94">
        <w:t>Role based security</w:t>
      </w:r>
    </w:p>
    <w:p w:rsidR="00E30576" w:rsidRPr="005C6E94" w:rsidRDefault="00E30576" w:rsidP="00E30576">
      <w:r w:rsidRPr="005C6E94">
        <w:t>The Dot Net security model provides the user with a powerful role based model for implementing security. The user can be assigned roles by windows e.g. by AD or the user can be assigned roles by custom code. We have seldom found that the Roles and groups assigned to users for network permissions are fine grained enough for application security so we have tended to use windows authentication with custom roles. (</w:t>
      </w:r>
      <w:proofErr w:type="gramStart"/>
      <w:r w:rsidRPr="005C6E94">
        <w:t>see</w:t>
      </w:r>
      <w:proofErr w:type="gramEnd"/>
      <w:r w:rsidRPr="005C6E94">
        <w:t xml:space="preserve"> the Section 5 – UI Layer).</w:t>
      </w:r>
    </w:p>
    <w:p w:rsidR="00E30576" w:rsidRPr="005C6E94" w:rsidRDefault="00E30576" w:rsidP="00E30576">
      <w:pPr>
        <w:pStyle w:val="Heading5"/>
      </w:pPr>
      <w:r w:rsidRPr="005C6E94">
        <w:t>Applying Authorisation to a Business Object</w:t>
      </w:r>
    </w:p>
    <w:p w:rsidR="00E30576" w:rsidRPr="005C6E94" w:rsidRDefault="00E30576" w:rsidP="00E30576">
      <w:r w:rsidRPr="005C6E94">
        <w:t xml:space="preserve">Once a user is assigned certain roles the framework still needs to assign the user with specific permissions to implement certain functionality based on the role that the user is a member of e.g. </w:t>
      </w:r>
      <w:proofErr w:type="gramStart"/>
      <w:r w:rsidRPr="005C6E94">
        <w:t>A</w:t>
      </w:r>
      <w:proofErr w:type="gramEnd"/>
      <w:r w:rsidRPr="005C6E94">
        <w:t xml:space="preserve"> member of the ‘Account Manager’ role may edit the description on a non revenue recognised invoice. </w:t>
      </w:r>
    </w:p>
    <w:p w:rsidR="00E30576" w:rsidRPr="005C6E94" w:rsidRDefault="00E30576" w:rsidP="00E30576"/>
    <w:p w:rsidR="00E30576" w:rsidRPr="005C6E94" w:rsidRDefault="00E30576" w:rsidP="00E30576">
      <w:r w:rsidRPr="005C6E94">
        <w:t>In our experience the Authorisation requirements are varied that the only way to implement security is using the strategy pattern. Each business object has a reference to an IBusinessObjectAuthorisation object. This allows us to deal with complex security policies e.g. We have had situations where a Business Object such as an invoice could have the description edited by members of the Customer Services and by member of Account Manager. Once the Invoice had been printed and sent to the tax authorities for a clearance certificate then only the Account Manager could edit the description. The design shown below allows this flexibility in implementing Business Objects Security. In most cases the same Authorisation object will be applied to all business objects of a certain type. In this case the business objects will all reference the same instance using the singleton pattern.</w:t>
      </w:r>
    </w:p>
    <w:p w:rsidR="00E30576" w:rsidRPr="005C6E94" w:rsidRDefault="00E30576" w:rsidP="00E30576">
      <w:r w:rsidRPr="005C6E94">
        <w:rPr>
          <w:highlight w:val="yellow"/>
        </w:rPr>
        <w:t>As can be seen in the diagram below a business object references an instance of the IBusinessObjectAuthorisation class.</w:t>
      </w:r>
    </w:p>
    <w:p w:rsidR="00E30576" w:rsidRPr="005C6E94" w:rsidRDefault="00E30576" w:rsidP="00E30576"/>
    <w:p w:rsidR="00E30576" w:rsidRPr="005C6E94" w:rsidRDefault="00E30576" w:rsidP="00E30576">
      <w:r w:rsidRPr="005C6E94">
        <w:object w:dxaOrig="5993" w:dyaOrig="2806">
          <v:shape id="_x0000_i1028" type="#_x0000_t75" style="width:300pt;height:140.25pt" o:ole="">
            <v:imagedata r:id="rId17" o:title=""/>
          </v:shape>
          <o:OLEObject Type="Embed" ProgID="Visio.Drawing.11" ShapeID="_x0000_i1028" DrawAspect="Content" ObjectID="_1290345840" r:id="rId18"/>
        </w:object>
      </w:r>
    </w:p>
    <w:p w:rsidR="00E30576" w:rsidRPr="005C6E94" w:rsidRDefault="00E30576" w:rsidP="00E30576">
      <w:r w:rsidRPr="005C6E94">
        <w:t>Chapter 3-5: The relationship between Business Object and the security interface.</w:t>
      </w:r>
    </w:p>
    <w:p w:rsidR="00E30576" w:rsidRPr="005C6E94" w:rsidRDefault="00E30576" w:rsidP="00E30576"/>
    <w:p w:rsidR="00E30576" w:rsidRPr="005C6E94" w:rsidRDefault="00E30576" w:rsidP="00E30576">
      <w:r w:rsidRPr="005C6E94">
        <w:t>The tests and setting up of tests for security is somewhat complicated so we will not go into all the details in this book. The test class TestSecurityCustomer has all the details required.</w:t>
      </w:r>
    </w:p>
    <w:p w:rsidR="00E30576" w:rsidRPr="005C6E94" w:rsidRDefault="00E30576" w:rsidP="00E30576">
      <w:pPr>
        <w:autoSpaceDE w:val="0"/>
        <w:autoSpaceDN w:val="0"/>
        <w:adjustRightInd w:val="0"/>
        <w:rPr>
          <w:noProof/>
        </w:rPr>
      </w:pPr>
      <w:r w:rsidRPr="005C6E94">
        <w:rPr>
          <w:noProof/>
        </w:rPr>
        <w:t xml:space="preserve">In summary if the security policy does not allow the business object to be read then the </w:t>
      </w:r>
      <w:r w:rsidRPr="005C6E94">
        <w:rPr>
          <w:rFonts w:ascii="Courier New" w:hAnsi="Courier New" w:cs="Courier New"/>
          <w:noProof/>
          <w:sz w:val="20"/>
          <w:szCs w:val="20"/>
        </w:rPr>
        <w:t>customer.IsReadable(</w:t>
      </w:r>
      <w:r w:rsidRPr="005C6E94">
        <w:rPr>
          <w:rFonts w:ascii="Courier New" w:hAnsi="Courier New" w:cs="Courier New"/>
          <w:noProof/>
          <w:color w:val="0000FF"/>
          <w:sz w:val="20"/>
          <w:szCs w:val="20"/>
        </w:rPr>
        <w:t>out</w:t>
      </w:r>
      <w:r w:rsidRPr="005C6E94">
        <w:rPr>
          <w:rFonts w:ascii="Courier New" w:hAnsi="Courier New" w:cs="Courier New"/>
          <w:noProof/>
          <w:sz w:val="20"/>
          <w:szCs w:val="20"/>
        </w:rPr>
        <w:t xml:space="preserve"> message); </w:t>
      </w:r>
      <w:r w:rsidRPr="005C6E94">
        <w:rPr>
          <w:noProof/>
        </w:rPr>
        <w:t>will return false and the message will give the reason that it is not readable.</w:t>
      </w:r>
    </w:p>
    <w:p w:rsidR="00E30576" w:rsidRPr="005C6E94" w:rsidRDefault="00E30576" w:rsidP="00E30576">
      <w:pPr>
        <w:autoSpaceDE w:val="0"/>
        <w:autoSpaceDN w:val="0"/>
        <w:adjustRightInd w:val="0"/>
        <w:rPr>
          <w:noProof/>
        </w:rPr>
      </w:pPr>
      <w:r w:rsidRPr="005C6E94">
        <w:rPr>
          <w:noProof/>
        </w:rPr>
        <w:t xml:space="preserve">The </w:t>
      </w:r>
      <w:r w:rsidRPr="005C6E94">
        <w:rPr>
          <w:rFonts w:ascii="Courier New" w:hAnsi="Courier New" w:cs="Courier New"/>
          <w:noProof/>
          <w:sz w:val="20"/>
          <w:szCs w:val="20"/>
        </w:rPr>
        <w:t xml:space="preserve">IsEditable, IsDeletable and IsCreatable </w:t>
      </w:r>
      <w:r w:rsidRPr="005C6E94">
        <w:rPr>
          <w:noProof/>
        </w:rPr>
        <w:t xml:space="preserve">work the same. IsCreatable is an instance method and not a static method since static methods cannot be overridden. These methods can be used by the User interface enable or disable controls. In addition these methods are used by the business object itself to prevent the Creating, </w:t>
      </w:r>
      <w:smartTag w:uri="urn:schemas-microsoft-com:office:smarttags" w:element="City">
        <w:smartTag w:uri="urn:schemas-microsoft-com:office:smarttags" w:element="place">
          <w:r w:rsidRPr="005C6E94">
            <w:rPr>
              <w:noProof/>
            </w:rPr>
            <w:t>Reading</w:t>
          </w:r>
        </w:smartTag>
      </w:smartTag>
      <w:r w:rsidRPr="005C6E94">
        <w:rPr>
          <w:noProof/>
        </w:rPr>
        <w:t>, Editing and Deleting of the Business Object. The tests in TestSecurityCustomer show this.</w:t>
      </w:r>
    </w:p>
    <w:p w:rsidR="00E30576" w:rsidRPr="005C6E94" w:rsidRDefault="00E30576" w:rsidP="00E30576">
      <w:pPr>
        <w:autoSpaceDE w:val="0"/>
        <w:autoSpaceDN w:val="0"/>
        <w:adjustRightInd w:val="0"/>
        <w:rPr>
          <w:rFonts w:ascii="Courier New" w:hAnsi="Courier New" w:cs="Courier New"/>
          <w:noProof/>
          <w:sz w:val="20"/>
          <w:szCs w:val="20"/>
        </w:rPr>
      </w:pPr>
      <w:r w:rsidRPr="005C6E94">
        <w:rPr>
          <w:noProof/>
        </w:rPr>
        <w:t xml:space="preserve">Below we have shown only the tests for </w:t>
      </w:r>
      <w:smartTag w:uri="urn:schemas-microsoft-com:office:smarttags" w:element="City">
        <w:smartTag w:uri="urn:schemas-microsoft-com:office:smarttags" w:element="place">
          <w:r w:rsidRPr="005C6E94">
            <w:rPr>
              <w:noProof/>
            </w:rPr>
            <w:t>Reading</w:t>
          </w:r>
        </w:smartTag>
      </w:smartTag>
      <w:r w:rsidRPr="005C6E94">
        <w:rPr>
          <w:noProof/>
        </w:rPr>
        <w:t xml:space="preserve"> but there are similar tests for Editing, Deleting and Creating.</w:t>
      </w:r>
    </w:p>
    <w:p w:rsidR="00E30576" w:rsidRPr="005C6E94" w:rsidRDefault="00E30576" w:rsidP="00E30576"/>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rPr>
        <w:t xml:space="preserve">        </w:t>
      </w:r>
      <w:r w:rsidRPr="005C6E94">
        <w:rPr>
          <w:rFonts w:ascii="Courier New" w:hAnsi="Courier New" w:cs="Courier New"/>
          <w:noProof/>
          <w:sz w:val="18"/>
          <w:szCs w:val="18"/>
          <w:highlight w:val="lightGray"/>
        </w:rPr>
        <w:t>[Test]</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public</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void</w:t>
      </w:r>
      <w:r w:rsidRPr="005C6E94">
        <w:rPr>
          <w:rFonts w:ascii="Courier New" w:hAnsi="Courier New" w:cs="Courier New"/>
          <w:noProof/>
          <w:sz w:val="18"/>
          <w:szCs w:val="18"/>
          <w:highlight w:val="lightGray"/>
        </w:rPr>
        <w:t xml:space="preserve"> Test_BusinessObjectAuthorisation_AllowRead_False()</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E30576" w:rsidRPr="005C6E94" w:rsidRDefault="00E30576" w:rsidP="00E30576">
      <w:pPr>
        <w:autoSpaceDE w:val="0"/>
        <w:autoSpaceDN w:val="0"/>
        <w:adjustRightInd w:val="0"/>
        <w:ind w:left="1800" w:hanging="180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//---------------Set up test pack-------------------</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IBusinessObjectAuthorisation</w:t>
      </w:r>
      <w:r w:rsidRPr="005C6E94">
        <w:rPr>
          <w:rFonts w:ascii="Courier New" w:hAnsi="Courier New" w:cs="Courier New"/>
          <w:noProof/>
          <w:sz w:val="18"/>
          <w:szCs w:val="18"/>
          <w:highlight w:val="lightGray"/>
        </w:rPr>
        <w:t xml:space="preserve"> authorisationStub = </w:t>
      </w:r>
      <w:r w:rsidRPr="005C6E94">
        <w:rPr>
          <w:rFonts w:ascii="Courier New" w:hAnsi="Courier New" w:cs="Courier New"/>
          <w:noProof/>
          <w:color w:val="0000FF"/>
          <w:sz w:val="18"/>
          <w:szCs w:val="18"/>
          <w:highlight w:val="lightGray"/>
        </w:rPr>
        <w:t>new</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AuthorisationStub</w:t>
      </w:r>
      <w:r w:rsidRPr="005C6E94">
        <w:rPr>
          <w:rFonts w:ascii="Courier New" w:hAnsi="Courier New" w:cs="Courier New"/>
          <w:noProof/>
          <w:sz w:val="18"/>
          <w:szCs w:val="18"/>
          <w:highlight w:val="lightGray"/>
        </w:rPr>
        <w:t>();</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Customer</w:t>
      </w:r>
      <w:r w:rsidRPr="005C6E94">
        <w:rPr>
          <w:rFonts w:ascii="Courier New" w:hAnsi="Courier New" w:cs="Courier New"/>
          <w:noProof/>
          <w:sz w:val="18"/>
          <w:szCs w:val="18"/>
          <w:highlight w:val="lightGray"/>
        </w:rPr>
        <w:t xml:space="preserve"> customer = </w:t>
      </w:r>
      <w:r w:rsidRPr="005C6E94">
        <w:rPr>
          <w:rFonts w:ascii="Courier New" w:hAnsi="Courier New" w:cs="Courier New"/>
          <w:noProof/>
          <w:color w:val="0000FF"/>
          <w:sz w:val="18"/>
          <w:szCs w:val="18"/>
          <w:highlight w:val="lightGray"/>
        </w:rPr>
        <w:t>new</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Customer</w:t>
      </w:r>
      <w:r w:rsidRPr="005C6E94">
        <w:rPr>
          <w:rFonts w:ascii="Courier New" w:hAnsi="Courier New" w:cs="Courier New"/>
          <w:noProof/>
          <w:sz w:val="18"/>
          <w:szCs w:val="18"/>
          <w:highlight w:val="lightGray"/>
        </w:rPr>
        <w:t>();</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customer.SetAuthorisation(authorisationStub);</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p>
    <w:p w:rsidR="00E30576" w:rsidRPr="005C6E94" w:rsidRDefault="00E30576" w:rsidP="00E30576">
      <w:pPr>
        <w:autoSpaceDE w:val="0"/>
        <w:autoSpaceDN w:val="0"/>
        <w:adjustRightInd w:val="0"/>
        <w:ind w:left="1800" w:hanging="180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//---------------Assert Precondition----------------</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.IsFalse(authorisationStub.IsAuthorised(</w:t>
      </w:r>
      <w:r w:rsidRPr="005C6E94">
        <w:rPr>
          <w:rFonts w:ascii="Courier New" w:hAnsi="Courier New" w:cs="Courier New"/>
          <w:noProof/>
          <w:color w:val="2B91AF"/>
          <w:sz w:val="18"/>
          <w:szCs w:val="18"/>
          <w:highlight w:val="lightGray"/>
        </w:rPr>
        <w:t>BusinessObjectActions</w:t>
      </w:r>
      <w:r w:rsidRPr="005C6E94">
        <w:rPr>
          <w:rFonts w:ascii="Courier New" w:hAnsi="Courier New" w:cs="Courier New"/>
          <w:noProof/>
          <w:sz w:val="18"/>
          <w:szCs w:val="18"/>
          <w:highlight w:val="lightGray"/>
        </w:rPr>
        <w:t>.CanRead));</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p>
    <w:p w:rsidR="00E30576" w:rsidRPr="005C6E94" w:rsidRDefault="00E30576" w:rsidP="00E30576">
      <w:pPr>
        <w:autoSpaceDE w:val="0"/>
        <w:autoSpaceDN w:val="0"/>
        <w:adjustRightInd w:val="0"/>
        <w:ind w:left="1800" w:hanging="180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//---------------Execute Test ----------------------</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string</w:t>
      </w:r>
      <w:r w:rsidRPr="005C6E94">
        <w:rPr>
          <w:rFonts w:ascii="Courier New" w:hAnsi="Courier New" w:cs="Courier New"/>
          <w:noProof/>
          <w:sz w:val="18"/>
          <w:szCs w:val="18"/>
          <w:highlight w:val="lightGray"/>
        </w:rPr>
        <w:t xml:space="preserve"> message;</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bool</w:t>
      </w:r>
      <w:r w:rsidRPr="005C6E94">
        <w:rPr>
          <w:rFonts w:ascii="Courier New" w:hAnsi="Courier New" w:cs="Courier New"/>
          <w:noProof/>
          <w:sz w:val="18"/>
          <w:szCs w:val="18"/>
          <w:highlight w:val="lightGray"/>
        </w:rPr>
        <w:t xml:space="preserve"> isReadable = customer.IsReadable(</w:t>
      </w:r>
      <w:r w:rsidRPr="005C6E94">
        <w:rPr>
          <w:rFonts w:ascii="Courier New" w:hAnsi="Courier New" w:cs="Courier New"/>
          <w:noProof/>
          <w:color w:val="0000FF"/>
          <w:sz w:val="18"/>
          <w:szCs w:val="18"/>
          <w:highlight w:val="lightGray"/>
        </w:rPr>
        <w:t>out</w:t>
      </w:r>
      <w:r w:rsidRPr="005C6E94">
        <w:rPr>
          <w:rFonts w:ascii="Courier New" w:hAnsi="Courier New" w:cs="Courier New"/>
          <w:noProof/>
          <w:sz w:val="18"/>
          <w:szCs w:val="18"/>
          <w:highlight w:val="lightGray"/>
        </w:rPr>
        <w:t xml:space="preserve"> message);</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p>
    <w:p w:rsidR="00E30576" w:rsidRPr="005C6E94" w:rsidRDefault="00E30576" w:rsidP="00E30576">
      <w:pPr>
        <w:autoSpaceDE w:val="0"/>
        <w:autoSpaceDN w:val="0"/>
        <w:adjustRightInd w:val="0"/>
        <w:ind w:left="1800" w:hanging="180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//---------------Test Result -----------------------</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.IsFalse(isReadable);</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StringAssert</w:t>
      </w:r>
      <w:r w:rsidRPr="005C6E94">
        <w:rPr>
          <w:rFonts w:ascii="Courier New" w:hAnsi="Courier New" w:cs="Courier New"/>
          <w:noProof/>
          <w:sz w:val="18"/>
          <w:szCs w:val="18"/>
          <w:highlight w:val="lightGray"/>
        </w:rPr>
        <w:t>.Contains(</w:t>
      </w:r>
      <w:r w:rsidRPr="005C6E94">
        <w:rPr>
          <w:rFonts w:ascii="Courier New" w:hAnsi="Courier New" w:cs="Courier New"/>
          <w:noProof/>
          <w:color w:val="A31515"/>
          <w:sz w:val="18"/>
          <w:szCs w:val="18"/>
          <w:highlight w:val="lightGray"/>
        </w:rPr>
        <w:t>"The logged on user"</w:t>
      </w:r>
      <w:r w:rsidRPr="005C6E94">
        <w:rPr>
          <w:rFonts w:ascii="Courier New" w:hAnsi="Courier New" w:cs="Courier New"/>
          <w:noProof/>
          <w:sz w:val="18"/>
          <w:szCs w:val="18"/>
          <w:highlight w:val="lightGray"/>
        </w:rPr>
        <w:t>, message);</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StringAssert</w:t>
      </w:r>
      <w:r w:rsidRPr="005C6E94">
        <w:rPr>
          <w:rFonts w:ascii="Courier New" w:hAnsi="Courier New" w:cs="Courier New"/>
          <w:noProof/>
          <w:sz w:val="18"/>
          <w:szCs w:val="18"/>
          <w:highlight w:val="lightGray"/>
        </w:rPr>
        <w:t>.Contains(</w:t>
      </w:r>
      <w:r w:rsidRPr="005C6E94">
        <w:rPr>
          <w:rFonts w:ascii="Courier New" w:hAnsi="Courier New" w:cs="Courier New"/>
          <w:noProof/>
          <w:color w:val="A31515"/>
          <w:sz w:val="18"/>
          <w:szCs w:val="18"/>
          <w:highlight w:val="lightGray"/>
        </w:rPr>
        <w:t>"is not authorised to read "</w:t>
      </w:r>
      <w:r w:rsidRPr="005C6E94">
        <w:rPr>
          <w:rFonts w:ascii="Courier New" w:hAnsi="Courier New" w:cs="Courier New"/>
          <w:noProof/>
          <w:sz w:val="18"/>
          <w:szCs w:val="18"/>
          <w:highlight w:val="lightGray"/>
        </w:rPr>
        <w:t>, message);</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E30576" w:rsidRPr="005C6E94" w:rsidRDefault="00E30576" w:rsidP="00E30576">
      <w:pPr>
        <w:autoSpaceDE w:val="0"/>
        <w:autoSpaceDN w:val="0"/>
        <w:adjustRightInd w:val="0"/>
        <w:rPr>
          <w:rFonts w:ascii="Courier New" w:hAnsi="Courier New" w:cs="Courier New"/>
          <w:noProof/>
          <w:sz w:val="18"/>
          <w:szCs w:val="18"/>
          <w:highlight w:val="lightGray"/>
        </w:rPr>
      </w:pP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[Test]</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public</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void</w:t>
      </w:r>
      <w:r w:rsidRPr="005C6E94">
        <w:rPr>
          <w:rFonts w:ascii="Courier New" w:hAnsi="Courier New" w:cs="Courier New"/>
          <w:noProof/>
          <w:sz w:val="18"/>
          <w:szCs w:val="18"/>
          <w:highlight w:val="lightGray"/>
        </w:rPr>
        <w:t xml:space="preserve"> Test_LoadExistingBO_Fail_AllowRead_False()</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E30576" w:rsidRPr="005C6E94" w:rsidRDefault="00E30576" w:rsidP="00E30576">
      <w:pPr>
        <w:autoSpaceDE w:val="0"/>
        <w:autoSpaceDN w:val="0"/>
        <w:adjustRightInd w:val="0"/>
        <w:ind w:left="1800" w:hanging="180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//---------------Set up test pack-------------------</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IBusinessObjectAuthorisation</w:t>
      </w:r>
      <w:r w:rsidRPr="005C6E94">
        <w:rPr>
          <w:rFonts w:ascii="Courier New" w:hAnsi="Courier New" w:cs="Courier New"/>
          <w:noProof/>
          <w:sz w:val="18"/>
          <w:szCs w:val="18"/>
          <w:highlight w:val="lightGray"/>
        </w:rPr>
        <w:t xml:space="preserve"> authorisationStub = GetAuthorisationStub_CanCreate_True();</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Customer</w:t>
      </w:r>
      <w:r w:rsidRPr="005C6E94">
        <w:rPr>
          <w:rFonts w:ascii="Courier New" w:hAnsi="Courier New" w:cs="Courier New"/>
          <w:noProof/>
          <w:sz w:val="18"/>
          <w:szCs w:val="18"/>
          <w:highlight w:val="lightGray"/>
        </w:rPr>
        <w:t xml:space="preserve"> customer = CreateNewCustomerValid();</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customer.SetAuthorisation(authorisationStub);</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customer.Save();</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authorisationStub = GetAuthorisationStub_CanRead_False();</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customer.SetAuthorisation(authorisationStub);</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IPrimaryKey</w:t>
      </w:r>
      <w:r w:rsidRPr="005C6E94">
        <w:rPr>
          <w:rFonts w:ascii="Courier New" w:hAnsi="Courier New" w:cs="Courier New"/>
          <w:noProof/>
          <w:sz w:val="18"/>
          <w:szCs w:val="18"/>
          <w:highlight w:val="lightGray"/>
        </w:rPr>
        <w:t xml:space="preserve"> id = customer.ID;</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BusinessObjectManager</w:t>
      </w:r>
      <w:r w:rsidRPr="005C6E94">
        <w:rPr>
          <w:rFonts w:ascii="Courier New" w:hAnsi="Courier New" w:cs="Courier New"/>
          <w:noProof/>
          <w:sz w:val="18"/>
          <w:szCs w:val="18"/>
          <w:highlight w:val="lightGray"/>
        </w:rPr>
        <w:t>.Instance.ClearLoadedObjects();</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p>
    <w:p w:rsidR="00E30576" w:rsidRPr="005C6E94" w:rsidRDefault="00E30576" w:rsidP="00E30576">
      <w:pPr>
        <w:autoSpaceDE w:val="0"/>
        <w:autoSpaceDN w:val="0"/>
        <w:adjustRightInd w:val="0"/>
        <w:ind w:left="1800" w:hanging="180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//---------------Assert Precondition----------------</w:t>
      </w:r>
    </w:p>
    <w:p w:rsidR="00E30576" w:rsidRPr="005C6E94" w:rsidRDefault="00E30576" w:rsidP="00E30576">
      <w:pPr>
        <w:autoSpaceDE w:val="0"/>
        <w:autoSpaceDN w:val="0"/>
        <w:adjustRightInd w:val="0"/>
        <w:ind w:left="1260" w:hanging="126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.IsFalse(authorisationStub.IsAuthorised(</w:t>
      </w:r>
      <w:r w:rsidRPr="005C6E94">
        <w:rPr>
          <w:rFonts w:ascii="Courier New" w:hAnsi="Courier New" w:cs="Courier New"/>
          <w:noProof/>
          <w:color w:val="2B91AF"/>
          <w:sz w:val="18"/>
          <w:szCs w:val="18"/>
          <w:highlight w:val="lightGray"/>
        </w:rPr>
        <w:t>BusinessObjectActions</w:t>
      </w:r>
      <w:r w:rsidRPr="005C6E94">
        <w:rPr>
          <w:rFonts w:ascii="Courier New" w:hAnsi="Courier New" w:cs="Courier New"/>
          <w:noProof/>
          <w:sz w:val="18"/>
          <w:szCs w:val="18"/>
          <w:highlight w:val="lightGray"/>
        </w:rPr>
        <w:t>.CanRead));</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.IsFalse(customer.Status.IsNew);</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p>
    <w:p w:rsidR="00E30576" w:rsidRPr="005C6E94" w:rsidRDefault="00E30576" w:rsidP="00E30576">
      <w:pPr>
        <w:autoSpaceDE w:val="0"/>
        <w:autoSpaceDN w:val="0"/>
        <w:adjustRightInd w:val="0"/>
        <w:ind w:left="1800" w:hanging="180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//---------------Execute Test ----------------------</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customer = </w:t>
      </w:r>
      <w:r w:rsidRPr="005C6E94">
        <w:rPr>
          <w:rFonts w:ascii="Courier New" w:hAnsi="Courier New" w:cs="Courier New"/>
          <w:noProof/>
          <w:color w:val="2B91AF"/>
          <w:sz w:val="18"/>
          <w:szCs w:val="18"/>
          <w:highlight w:val="lightGray"/>
        </w:rPr>
        <w:t>BORegistry</w:t>
      </w:r>
      <w:r w:rsidRPr="005C6E94">
        <w:rPr>
          <w:rFonts w:ascii="Courier New" w:hAnsi="Courier New" w:cs="Courier New"/>
          <w:noProof/>
          <w:sz w:val="18"/>
          <w:szCs w:val="18"/>
          <w:highlight w:val="lightGray"/>
        </w:rPr>
        <w:t>.DataAccessor.BusinessObjectLoader.GetBusinessObject&lt;</w:t>
      </w:r>
      <w:r w:rsidRPr="005C6E94">
        <w:rPr>
          <w:rFonts w:ascii="Courier New" w:hAnsi="Courier New" w:cs="Courier New"/>
          <w:noProof/>
          <w:color w:val="2B91AF"/>
          <w:sz w:val="18"/>
          <w:szCs w:val="18"/>
          <w:highlight w:val="lightGray"/>
        </w:rPr>
        <w:t>Customer</w:t>
      </w:r>
      <w:r w:rsidRPr="005C6E94">
        <w:rPr>
          <w:rFonts w:ascii="Courier New" w:hAnsi="Courier New" w:cs="Courier New"/>
          <w:noProof/>
          <w:sz w:val="18"/>
          <w:szCs w:val="18"/>
          <w:highlight w:val="lightGray"/>
        </w:rPr>
        <w:t>&gt;(id);</w:t>
      </w:r>
    </w:p>
    <w:p w:rsidR="00E30576" w:rsidRPr="005C6E94" w:rsidRDefault="00E30576" w:rsidP="00E30576">
      <w:pPr>
        <w:autoSpaceDE w:val="0"/>
        <w:autoSpaceDN w:val="0"/>
        <w:adjustRightInd w:val="0"/>
        <w:ind w:left="1800" w:hanging="1800"/>
        <w:rPr>
          <w:rFonts w:ascii="Courier New" w:hAnsi="Courier New" w:cs="Courier New"/>
          <w:noProof/>
          <w:color w:val="0000F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try</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customer.GetPropertyValue(</w:t>
      </w:r>
      <w:r w:rsidRPr="005C6E94">
        <w:rPr>
          <w:rFonts w:ascii="Courier New" w:hAnsi="Courier New" w:cs="Courier New"/>
          <w:noProof/>
          <w:color w:val="A31515"/>
          <w:sz w:val="18"/>
          <w:szCs w:val="18"/>
          <w:highlight w:val="lightGray"/>
        </w:rPr>
        <w:t>"Prop1"</w:t>
      </w:r>
      <w:r w:rsidRPr="005C6E94">
        <w:rPr>
          <w:rFonts w:ascii="Courier New" w:hAnsi="Courier New" w:cs="Courier New"/>
          <w:noProof/>
          <w:sz w:val="18"/>
          <w:szCs w:val="18"/>
          <w:highlight w:val="lightGray"/>
        </w:rPr>
        <w:t>);</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.Fail(</w:t>
      </w:r>
      <w:r w:rsidRPr="005C6E94">
        <w:rPr>
          <w:rFonts w:ascii="Courier New" w:hAnsi="Courier New" w:cs="Courier New"/>
          <w:noProof/>
          <w:color w:val="A31515"/>
          <w:sz w:val="18"/>
          <w:szCs w:val="18"/>
          <w:highlight w:val="lightGray"/>
        </w:rPr>
        <w:t>"expected Err"</w:t>
      </w:r>
      <w:r w:rsidRPr="005C6E94">
        <w:rPr>
          <w:rFonts w:ascii="Courier New" w:hAnsi="Courier New" w:cs="Courier New"/>
          <w:noProof/>
          <w:sz w:val="18"/>
          <w:szCs w:val="18"/>
          <w:highlight w:val="lightGray"/>
        </w:rPr>
        <w:t>);</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E30576" w:rsidRPr="005C6E94" w:rsidRDefault="00E30576" w:rsidP="00E30576">
      <w:pPr>
        <w:autoSpaceDE w:val="0"/>
        <w:autoSpaceDN w:val="0"/>
        <w:adjustRightInd w:val="0"/>
        <w:ind w:left="1800" w:hanging="180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//---------------Test Result -----------------------</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catch</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BusObjReadException</w:t>
      </w:r>
      <w:r w:rsidRPr="005C6E94">
        <w:rPr>
          <w:rFonts w:ascii="Courier New" w:hAnsi="Courier New" w:cs="Courier New"/>
          <w:noProof/>
          <w:sz w:val="18"/>
          <w:szCs w:val="18"/>
          <w:highlight w:val="lightGray"/>
        </w:rPr>
        <w:t xml:space="preserve"> ex)</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StringAssert</w:t>
      </w:r>
      <w:r w:rsidRPr="005C6E94">
        <w:rPr>
          <w:rFonts w:ascii="Courier New" w:hAnsi="Courier New" w:cs="Courier New"/>
          <w:noProof/>
          <w:sz w:val="18"/>
          <w:szCs w:val="18"/>
          <w:highlight w:val="lightGray"/>
        </w:rPr>
        <w:t>.Contains(</w:t>
      </w:r>
      <w:r w:rsidRPr="005C6E94">
        <w:rPr>
          <w:rFonts w:ascii="Courier New" w:hAnsi="Courier New" w:cs="Courier New"/>
          <w:noProof/>
          <w:color w:val="A31515"/>
          <w:sz w:val="18"/>
          <w:szCs w:val="18"/>
          <w:highlight w:val="lightGray"/>
        </w:rPr>
        <w:t>"The logged on user"</w:t>
      </w:r>
      <w:r w:rsidRPr="005C6E94">
        <w:rPr>
          <w:rFonts w:ascii="Courier New" w:hAnsi="Courier New" w:cs="Courier New"/>
          <w:noProof/>
          <w:sz w:val="18"/>
          <w:szCs w:val="18"/>
          <w:highlight w:val="lightGray"/>
        </w:rPr>
        <w:t>, ex.Message);</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StringAssert</w:t>
      </w:r>
      <w:r w:rsidRPr="005C6E94">
        <w:rPr>
          <w:rFonts w:ascii="Courier New" w:hAnsi="Courier New" w:cs="Courier New"/>
          <w:noProof/>
          <w:sz w:val="18"/>
          <w:szCs w:val="18"/>
          <w:highlight w:val="lightGray"/>
        </w:rPr>
        <w:t>.Contains(</w:t>
      </w:r>
      <w:r w:rsidRPr="005C6E94">
        <w:rPr>
          <w:rFonts w:ascii="Courier New" w:hAnsi="Courier New" w:cs="Courier New"/>
          <w:noProof/>
          <w:color w:val="A31515"/>
          <w:sz w:val="18"/>
          <w:szCs w:val="18"/>
          <w:highlight w:val="lightGray"/>
        </w:rPr>
        <w:t>"is not authorised to read "</w:t>
      </w:r>
      <w:r w:rsidRPr="005C6E94">
        <w:rPr>
          <w:rFonts w:ascii="Courier New" w:hAnsi="Courier New" w:cs="Courier New"/>
          <w:noProof/>
          <w:sz w:val="18"/>
          <w:szCs w:val="18"/>
          <w:highlight w:val="lightGray"/>
        </w:rPr>
        <w:t>, ex.Message);</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E30576" w:rsidRPr="005C6E94" w:rsidRDefault="00E30576" w:rsidP="00E30576">
      <w:pPr>
        <w:ind w:left="1800" w:hanging="1800"/>
        <w:rPr>
          <w:rFonts w:ascii="Courier New" w:hAnsi="Courier New" w:cs="Courier New"/>
          <w:sz w:val="18"/>
          <w:szCs w:val="18"/>
        </w:rPr>
      </w:pPr>
      <w:r w:rsidRPr="005C6E94">
        <w:rPr>
          <w:rFonts w:ascii="Courier New" w:hAnsi="Courier New" w:cs="Courier New"/>
          <w:noProof/>
          <w:sz w:val="18"/>
          <w:szCs w:val="18"/>
          <w:highlight w:val="lightGray"/>
        </w:rPr>
        <w:t xml:space="preserve">        }</w:t>
      </w:r>
    </w:p>
    <w:p w:rsidR="00E30576" w:rsidRPr="005C6E94" w:rsidRDefault="00E30576" w:rsidP="00E30576"/>
    <w:p w:rsidR="00E30576" w:rsidRPr="005C6E94" w:rsidRDefault="00E30576" w:rsidP="00E30576">
      <w:pPr>
        <w:autoSpaceDE w:val="0"/>
        <w:autoSpaceDN w:val="0"/>
        <w:adjustRightInd w:val="0"/>
        <w:rPr>
          <w:noProof/>
        </w:rPr>
      </w:pPr>
      <w:r w:rsidRPr="005C6E94">
        <w:rPr>
          <w:noProof/>
        </w:rPr>
        <w:t xml:space="preserve">From these tests you can see that all you have to do is set the correct authorisationPolicy when the Business Object is being constructed. </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rPr>
        <w:t xml:space="preserve">        </w:t>
      </w:r>
      <w:r w:rsidRPr="005C6E94">
        <w:rPr>
          <w:rFonts w:ascii="Courier New" w:hAnsi="Courier New" w:cs="Courier New"/>
          <w:noProof/>
          <w:color w:val="0000FF"/>
          <w:sz w:val="18"/>
          <w:szCs w:val="18"/>
          <w:highlight w:val="lightGray"/>
        </w:rPr>
        <w:t>protected</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internal</w:t>
      </w:r>
      <w:r w:rsidRPr="005C6E94">
        <w:rPr>
          <w:rFonts w:ascii="Courier New" w:hAnsi="Courier New" w:cs="Courier New"/>
          <w:noProof/>
          <w:sz w:val="18"/>
          <w:szCs w:val="18"/>
          <w:highlight w:val="lightGray"/>
        </w:rPr>
        <w:t xml:space="preserve"> Customer(</w:t>
      </w:r>
      <w:r w:rsidRPr="005C6E94">
        <w:rPr>
          <w:rFonts w:ascii="Courier New" w:hAnsi="Courier New" w:cs="Courier New"/>
          <w:noProof/>
          <w:color w:val="2B91AF"/>
          <w:sz w:val="18"/>
          <w:szCs w:val="18"/>
          <w:highlight w:val="lightGray"/>
        </w:rPr>
        <w:t>ClassDef</w:t>
      </w:r>
      <w:r w:rsidRPr="005C6E94">
        <w:rPr>
          <w:rFonts w:ascii="Courier New" w:hAnsi="Courier New" w:cs="Courier New"/>
          <w:noProof/>
          <w:sz w:val="18"/>
          <w:szCs w:val="18"/>
          <w:highlight w:val="lightGray"/>
        </w:rPr>
        <w:t xml:space="preserve"> def) : </w:t>
      </w:r>
      <w:r w:rsidRPr="005C6E94">
        <w:rPr>
          <w:rFonts w:ascii="Courier New" w:hAnsi="Courier New" w:cs="Courier New"/>
          <w:noProof/>
          <w:color w:val="0000FF"/>
          <w:sz w:val="18"/>
          <w:szCs w:val="18"/>
          <w:highlight w:val="lightGray"/>
        </w:rPr>
        <w:t>base</w:t>
      </w:r>
      <w:r w:rsidRPr="005C6E94">
        <w:rPr>
          <w:rFonts w:ascii="Courier New" w:hAnsi="Courier New" w:cs="Courier New"/>
          <w:noProof/>
          <w:sz w:val="18"/>
          <w:szCs w:val="18"/>
          <w:highlight w:val="lightGray"/>
        </w:rPr>
        <w:t>(def)</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E30576" w:rsidRPr="005C6E94" w:rsidRDefault="00E30576" w:rsidP="00E30576">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SetAuthorisationRules(</w:t>
      </w:r>
      <w:r w:rsidRPr="005C6E94">
        <w:rPr>
          <w:rFonts w:ascii="Courier New" w:hAnsi="Courier New" w:cs="Courier New"/>
          <w:noProof/>
          <w:color w:val="0000FF"/>
          <w:sz w:val="18"/>
          <w:szCs w:val="18"/>
          <w:highlight w:val="lightGray"/>
        </w:rPr>
        <w:t>new</w:t>
      </w:r>
      <w:r w:rsidRPr="005C6E94">
        <w:rPr>
          <w:rFonts w:ascii="Courier New" w:hAnsi="Courier New" w:cs="Courier New"/>
          <w:noProof/>
          <w:sz w:val="18"/>
          <w:szCs w:val="18"/>
          <w:highlight w:val="lightGray"/>
        </w:rPr>
        <w:t xml:space="preserve"> CustomerAuthorisationRules());</w:t>
      </w:r>
    </w:p>
    <w:p w:rsidR="00E30576" w:rsidRPr="005C6E94" w:rsidRDefault="00E30576" w:rsidP="00E30576">
      <w:pPr>
        <w:autoSpaceDE w:val="0"/>
        <w:autoSpaceDN w:val="0"/>
        <w:adjustRightInd w:val="0"/>
        <w:rPr>
          <w:noProof/>
          <w:sz w:val="18"/>
          <w:szCs w:val="18"/>
        </w:rPr>
      </w:pPr>
      <w:r w:rsidRPr="005C6E94">
        <w:rPr>
          <w:rFonts w:ascii="Courier New" w:hAnsi="Courier New" w:cs="Courier New"/>
          <w:noProof/>
          <w:sz w:val="18"/>
          <w:szCs w:val="18"/>
          <w:highlight w:val="lightGray"/>
        </w:rPr>
        <w:t xml:space="preserve">        }</w:t>
      </w:r>
    </w:p>
    <w:p w:rsidR="00E30576" w:rsidRPr="005C6E94" w:rsidRDefault="00E30576" w:rsidP="00E30576">
      <w:pPr>
        <w:autoSpaceDE w:val="0"/>
        <w:autoSpaceDN w:val="0"/>
        <w:adjustRightInd w:val="0"/>
        <w:rPr>
          <w:noProof/>
        </w:rPr>
      </w:pPr>
    </w:p>
    <w:p w:rsidR="00E30576" w:rsidRPr="005C6E94" w:rsidRDefault="00E30576" w:rsidP="00E30576">
      <w:pPr>
        <w:rPr>
          <w:noProof/>
        </w:rPr>
      </w:pPr>
      <w:r w:rsidRPr="005C6E94">
        <w:rPr>
          <w:noProof/>
        </w:rPr>
        <w:t xml:space="preserve">Once this is done the framework will do everything else required. The example project </w:t>
      </w:r>
      <w:r w:rsidRPr="005C6E94">
        <w:rPr>
          <w:noProof/>
          <w:highlight w:val="yellow"/>
        </w:rPr>
        <w:t>??? shows this in great detail.</w:t>
      </w:r>
      <w:r w:rsidRPr="005C6E94">
        <w:rPr>
          <w:noProof/>
        </w:rPr>
        <w:t xml:space="preserve"> If no authorisation rules are set for a business object then it is assumed that everyone has create, read, update and delete permissions.</w:t>
      </w:r>
    </w:p>
    <w:p w:rsidR="00E30576" w:rsidRPr="005C6E94" w:rsidRDefault="00E30576" w:rsidP="00E30576">
      <w:r w:rsidRPr="005C6E94">
        <w:rPr>
          <w:highlight w:val="yellow"/>
        </w:rPr>
        <w:t xml:space="preserve">Note the </w:t>
      </w:r>
      <w:proofErr w:type="gramStart"/>
      <w:r w:rsidRPr="005C6E94">
        <w:rPr>
          <w:highlight w:val="yellow"/>
        </w:rPr>
        <w:t>IsEditable,</w:t>
      </w:r>
      <w:proofErr w:type="gramEnd"/>
      <w:r w:rsidRPr="005C6E94">
        <w:rPr>
          <w:highlight w:val="yellow"/>
        </w:rPr>
        <w:t xml:space="preserve"> IsReadable etc methods are overridable in the Business Object. It is important that these methods should be marked as </w:t>
      </w:r>
      <w:proofErr w:type="gramStart"/>
      <w:r w:rsidRPr="005C6E94">
        <w:rPr>
          <w:highlight w:val="yellow"/>
        </w:rPr>
        <w:t>Sealed</w:t>
      </w:r>
      <w:proofErr w:type="gramEnd"/>
      <w:r w:rsidRPr="005C6E94">
        <w:rPr>
          <w:highlight w:val="yellow"/>
        </w:rPr>
        <w:t xml:space="preserve"> methods</w:t>
      </w:r>
      <w:r w:rsidRPr="005C6E94">
        <w:t xml:space="preserve"> in the Sub Classes since this will prevent malicious use of the Component by a developer who might try to inherit from the base class.</w:t>
      </w:r>
    </w:p>
    <w:p w:rsidR="00E30576" w:rsidRPr="005C6E94" w:rsidRDefault="00E30576" w:rsidP="00E30576">
      <w:pPr>
        <w:pStyle w:val="Heading5"/>
      </w:pPr>
      <w:r w:rsidRPr="005C6E94">
        <w:t>Applying Authorisation to a Business Object Properties</w:t>
      </w:r>
    </w:p>
    <w:p w:rsidR="00E30576" w:rsidRPr="005C6E94" w:rsidRDefault="00E30576" w:rsidP="00E30576">
      <w:pPr>
        <w:rPr>
          <w:noProof/>
        </w:rPr>
      </w:pPr>
      <w:r w:rsidRPr="005C6E94">
        <w:t>Business Object Properties follow a similar pattern to the Business object with the difference being that a BOProp can only have Read and Write (Edit) permissions set.</w:t>
      </w:r>
    </w:p>
    <w:p w:rsidR="00E30576" w:rsidRPr="005C6E94" w:rsidRDefault="00E30576" w:rsidP="00E30576">
      <w:r w:rsidRPr="005C6E94">
        <w:t>Permissions on a particular Business Object Property (BOProp) are much less frequent than permissions on a Business Object.</w:t>
      </w:r>
    </w:p>
    <w:p w:rsidR="00E30576" w:rsidRPr="005C6E94" w:rsidRDefault="00E30576" w:rsidP="00E30576"/>
    <w:p w:rsidR="00E30576" w:rsidRPr="005C6E94" w:rsidRDefault="00E30576" w:rsidP="00E30576">
      <w:r w:rsidRPr="005C6E94">
        <w:t xml:space="preserve">The BOProp Rules are again setup for a particular Business Object in </w:t>
      </w:r>
      <w:r w:rsidRPr="005C6E94">
        <w:rPr>
          <w:highlight w:val="yellow"/>
        </w:rPr>
        <w:t>its constructor redo should be set from a lazy initialisation method e.g.</w:t>
      </w:r>
      <w:r w:rsidRPr="005C6E94">
        <w:t xml:space="preserve"> </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rPr>
        <w:t xml:space="preserve">        </w:t>
      </w:r>
      <w:r w:rsidRPr="005C6E94">
        <w:rPr>
          <w:rFonts w:ascii="Courier New" w:hAnsi="Courier New" w:cs="Courier New"/>
          <w:noProof/>
          <w:color w:val="0000FF"/>
          <w:sz w:val="18"/>
          <w:szCs w:val="18"/>
          <w:highlight w:val="lightGray"/>
        </w:rPr>
        <w:t>protected</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internal</w:t>
      </w:r>
      <w:r w:rsidRPr="005C6E94">
        <w:rPr>
          <w:rFonts w:ascii="Courier New" w:hAnsi="Courier New" w:cs="Courier New"/>
          <w:noProof/>
          <w:sz w:val="18"/>
          <w:szCs w:val="18"/>
          <w:highlight w:val="lightGray"/>
        </w:rPr>
        <w:t xml:space="preserve"> Customer(</w:t>
      </w:r>
      <w:r w:rsidRPr="005C6E94">
        <w:rPr>
          <w:rFonts w:ascii="Courier New" w:hAnsi="Courier New" w:cs="Courier New"/>
          <w:noProof/>
          <w:color w:val="2B91AF"/>
          <w:sz w:val="18"/>
          <w:szCs w:val="18"/>
          <w:highlight w:val="lightGray"/>
        </w:rPr>
        <w:t>ClassDef</w:t>
      </w:r>
      <w:r w:rsidRPr="005C6E94">
        <w:rPr>
          <w:rFonts w:ascii="Courier New" w:hAnsi="Courier New" w:cs="Courier New"/>
          <w:noProof/>
          <w:sz w:val="18"/>
          <w:szCs w:val="18"/>
          <w:highlight w:val="lightGray"/>
        </w:rPr>
        <w:t xml:space="preserve"> def) : </w:t>
      </w:r>
      <w:r w:rsidRPr="005C6E94">
        <w:rPr>
          <w:rFonts w:ascii="Courier New" w:hAnsi="Courier New" w:cs="Courier New"/>
          <w:noProof/>
          <w:color w:val="0000FF"/>
          <w:sz w:val="18"/>
          <w:szCs w:val="18"/>
          <w:highlight w:val="lightGray"/>
        </w:rPr>
        <w:t>base</w:t>
      </w:r>
      <w:r w:rsidRPr="005C6E94">
        <w:rPr>
          <w:rFonts w:ascii="Courier New" w:hAnsi="Courier New" w:cs="Courier New"/>
          <w:noProof/>
          <w:sz w:val="18"/>
          <w:szCs w:val="18"/>
          <w:highlight w:val="lightGray"/>
        </w:rPr>
        <w:t>(def)</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IBOPropAuthorisation</w:t>
      </w:r>
      <w:r w:rsidRPr="005C6E94">
        <w:rPr>
          <w:rFonts w:ascii="Courier New" w:hAnsi="Courier New" w:cs="Courier New"/>
          <w:noProof/>
          <w:sz w:val="18"/>
          <w:szCs w:val="18"/>
          <w:highlight w:val="lightGray"/>
        </w:rPr>
        <w:t xml:space="preserve"> propAuthorisationStub = </w:t>
      </w:r>
      <w:r w:rsidRPr="005C6E94">
        <w:rPr>
          <w:rFonts w:ascii="Courier New" w:hAnsi="Courier New" w:cs="Courier New"/>
          <w:noProof/>
          <w:color w:val="0000FF"/>
          <w:sz w:val="18"/>
          <w:szCs w:val="18"/>
          <w:highlight w:val="lightGray"/>
        </w:rPr>
        <w:t>new</w:t>
      </w:r>
      <w:r w:rsidRPr="005C6E94">
        <w:rPr>
          <w:rFonts w:ascii="Courier New" w:hAnsi="Courier New" w:cs="Courier New"/>
          <w:noProof/>
          <w:sz w:val="18"/>
          <w:szCs w:val="18"/>
          <w:highlight w:val="lightGray"/>
        </w:rPr>
        <w:t xml:space="preserve"> CustomerNameAuthorisationPolicy();</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BOProp</w:t>
      </w:r>
      <w:r w:rsidRPr="005C6E94">
        <w:rPr>
          <w:rFonts w:ascii="Courier New" w:hAnsi="Courier New" w:cs="Courier New"/>
          <w:noProof/>
          <w:sz w:val="18"/>
          <w:szCs w:val="18"/>
          <w:highlight w:val="lightGray"/>
        </w:rPr>
        <w:t xml:space="preserve"> propCustomerName = (</w:t>
      </w:r>
      <w:r w:rsidRPr="005C6E94">
        <w:rPr>
          <w:rFonts w:ascii="Courier New" w:hAnsi="Courier New" w:cs="Courier New"/>
          <w:noProof/>
          <w:color w:val="2B91AF"/>
          <w:sz w:val="18"/>
          <w:szCs w:val="18"/>
          <w:highlight w:val="lightGray"/>
        </w:rPr>
        <w:t>BOProp</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this</w:t>
      </w:r>
      <w:r w:rsidRPr="005C6E94">
        <w:rPr>
          <w:rFonts w:ascii="Courier New" w:hAnsi="Courier New" w:cs="Courier New"/>
          <w:noProof/>
          <w:sz w:val="18"/>
          <w:szCs w:val="18"/>
          <w:highlight w:val="lightGray"/>
        </w:rPr>
        <w:t>.Props[</w:t>
      </w:r>
      <w:r w:rsidRPr="005C6E94">
        <w:rPr>
          <w:rFonts w:ascii="Courier New" w:hAnsi="Courier New" w:cs="Courier New"/>
          <w:noProof/>
          <w:color w:val="A31515"/>
          <w:sz w:val="18"/>
          <w:szCs w:val="18"/>
          <w:highlight w:val="lightGray"/>
        </w:rPr>
        <w:t>"CustomerName"</w:t>
      </w:r>
      <w:r w:rsidRPr="005C6E94">
        <w:rPr>
          <w:rFonts w:ascii="Courier New" w:hAnsi="Courier New" w:cs="Courier New"/>
          <w:noProof/>
          <w:sz w:val="18"/>
          <w:szCs w:val="18"/>
          <w:highlight w:val="lightGray"/>
        </w:rPr>
        <w:t>];</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propCustomerName.SetAuthorisationRules(propAuthorisationStub);</w:t>
      </w:r>
    </w:p>
    <w:p w:rsidR="00E30576" w:rsidRPr="005C6E94" w:rsidRDefault="00E30576" w:rsidP="00E30576">
      <w:pPr>
        <w:ind w:left="1800" w:hanging="1800"/>
        <w:rPr>
          <w:sz w:val="18"/>
          <w:szCs w:val="18"/>
        </w:rPr>
      </w:pPr>
      <w:r w:rsidRPr="005C6E94">
        <w:rPr>
          <w:rFonts w:ascii="Courier New" w:hAnsi="Courier New" w:cs="Courier New"/>
          <w:noProof/>
          <w:sz w:val="18"/>
          <w:szCs w:val="18"/>
          <w:highlight w:val="lightGray"/>
        </w:rPr>
        <w:t xml:space="preserve">        }</w:t>
      </w:r>
    </w:p>
    <w:p w:rsidR="00E30576" w:rsidRPr="005C6E94" w:rsidRDefault="00E30576" w:rsidP="00E30576"/>
    <w:p w:rsidR="00E30576" w:rsidRPr="005C6E94" w:rsidRDefault="00E30576" w:rsidP="00E30576">
      <w:r w:rsidRPr="005C6E94">
        <w:t xml:space="preserve">The BOProp has methods IsEditable and IsReadable. These methods return true or false based not only on the security policy for the BOProp but also on the ReadWrite Rules set for the BOProp. These two methods can be used by the User Interface to enable/disable a control or in the case of IsReadable being false the user interface can blank out the control to show that it is not readable. Regardless of the user interfaced the Business Object and its business object properties will prevent the reading and writing of business objects properties where the rules prevent this. For detailed tests showing this functionality </w:t>
      </w:r>
      <w:proofErr w:type="gramStart"/>
      <w:r w:rsidRPr="005C6E94">
        <w:t>see</w:t>
      </w:r>
      <w:proofErr w:type="gramEnd"/>
      <w:r w:rsidRPr="005C6E94">
        <w:t xml:space="preserve"> the </w:t>
      </w:r>
      <w:r w:rsidRPr="005C6E94">
        <w:rPr>
          <w:rFonts w:ascii="Courier New" w:hAnsi="Courier New" w:cs="Courier New"/>
          <w:noProof/>
          <w:color w:val="2B91AF"/>
          <w:sz w:val="20"/>
          <w:szCs w:val="20"/>
        </w:rPr>
        <w:t xml:space="preserve">TestBOPropAuthorisation </w:t>
      </w:r>
      <w:r w:rsidRPr="005C6E94">
        <w:t xml:space="preserve">class in the </w:t>
      </w:r>
      <w:r w:rsidRPr="005C6E94">
        <w:rPr>
          <w:rFonts w:ascii="Courier New" w:hAnsi="Courier New" w:cs="Courier New"/>
          <w:noProof/>
          <w:sz w:val="20"/>
          <w:szCs w:val="20"/>
        </w:rPr>
        <w:t xml:space="preserve">Habanero.Test.BO.Security </w:t>
      </w:r>
      <w:r w:rsidRPr="005C6E94">
        <w:t xml:space="preserve">namespace of the </w:t>
      </w:r>
      <w:r w:rsidRPr="005C6E94">
        <w:rPr>
          <w:rFonts w:ascii="Courier New" w:hAnsi="Courier New" w:cs="Courier New"/>
          <w:sz w:val="20"/>
          <w:szCs w:val="20"/>
        </w:rPr>
        <w:t>Habanero.Test.BO</w:t>
      </w:r>
      <w:r w:rsidRPr="005C6E94">
        <w:t xml:space="preserve"> Project that is downloaded with the application framework.</w:t>
      </w:r>
    </w:p>
    <w:p w:rsidR="00E30576" w:rsidRPr="005C6E94" w:rsidRDefault="00E30576" w:rsidP="00E30576"/>
    <w:p w:rsidR="00E30576" w:rsidRPr="005C6E94" w:rsidRDefault="00E30576" w:rsidP="00E30576">
      <w:pPr>
        <w:pStyle w:val="Heading5"/>
      </w:pPr>
      <w:r w:rsidRPr="005C6E94">
        <w:t>Applying Authorisation to a Business Object Method</w:t>
      </w:r>
    </w:p>
    <w:p w:rsidR="00E30576" w:rsidRPr="005C6E94" w:rsidRDefault="00E30576" w:rsidP="00E30576">
      <w:r w:rsidRPr="005C6E94">
        <w:t xml:space="preserve">The business object methods can also have security applied to them. In these cases the mechanism is similar but different since there is only one action that the user can do on a method and that is </w:t>
      </w:r>
      <w:proofErr w:type="gramStart"/>
      <w:r w:rsidRPr="005C6E94">
        <w:t>execute</w:t>
      </w:r>
      <w:proofErr w:type="gramEnd"/>
      <w:r w:rsidRPr="005C6E94">
        <w:t xml:space="preserve"> the method. The Interface used is </w:t>
      </w:r>
      <w:r w:rsidRPr="005C6E94">
        <w:rPr>
          <w:rFonts w:ascii="Courier New" w:hAnsi="Courier New" w:cs="Courier New"/>
          <w:noProof/>
          <w:color w:val="2B91AF"/>
          <w:sz w:val="20"/>
          <w:szCs w:val="20"/>
        </w:rPr>
        <w:t xml:space="preserve">IBOMethodAuthorisation </w:t>
      </w:r>
      <w:r w:rsidRPr="005C6E94">
        <w:t xml:space="preserve">An authorisation rules object of this type is created. The roles that can execute the method are added using </w:t>
      </w:r>
      <w:r w:rsidRPr="005C6E94">
        <w:rPr>
          <w:rFonts w:ascii="Courier New" w:hAnsi="Courier New" w:cs="Courier New"/>
          <w:noProof/>
          <w:sz w:val="20"/>
          <w:szCs w:val="20"/>
        </w:rPr>
        <w:t xml:space="preserve">AddAuthorisedRole </w:t>
      </w:r>
      <w:r w:rsidRPr="005C6E94">
        <w:t xml:space="preserve">probably during object construction and the method then calls </w:t>
      </w:r>
      <w:r w:rsidRPr="005C6E94">
        <w:rPr>
          <w:rFonts w:ascii="Courier New" w:hAnsi="Courier New" w:cs="Courier New"/>
          <w:noProof/>
          <w:sz w:val="20"/>
          <w:szCs w:val="20"/>
        </w:rPr>
        <w:t>IsAuthorised</w:t>
      </w:r>
      <w:r w:rsidRPr="005C6E94">
        <w:t xml:space="preserve"> on the authorisation rules object prior to executing. If the use is not authorised then the appropriate error must be raised by the method.</w:t>
      </w:r>
    </w:p>
    <w:p w:rsidR="00E30576" w:rsidRPr="005C6E94" w:rsidRDefault="00E30576" w:rsidP="00E30576">
      <w:pPr>
        <w:pStyle w:val="Heading4"/>
      </w:pPr>
      <w:r>
        <w:br w:type="page"/>
      </w:r>
      <w:r w:rsidRPr="005C6E94">
        <w:t>Extending the Business Object</w:t>
      </w:r>
    </w:p>
    <w:p w:rsidR="00E30576" w:rsidRPr="005C6E94" w:rsidRDefault="00E30576" w:rsidP="00E30576">
      <w:r w:rsidRPr="005C6E94">
        <w:t>There are a number of points provided in the Business Object framework that are specifically intended for extending the framework. We will briefly mention each method, how it is intended to be used and where you can find tests that show their use.</w:t>
      </w:r>
    </w:p>
    <w:p w:rsidR="00E30576" w:rsidRPr="005C6E94" w:rsidRDefault="00E30576" w:rsidP="00E30576">
      <w:pPr>
        <w:pStyle w:val="Heading5"/>
      </w:pPr>
      <w:r w:rsidRPr="005C6E94">
        <w:t>AfterLoad</w:t>
      </w:r>
    </w:p>
    <w:p w:rsidR="00E30576" w:rsidRPr="005C6E94" w:rsidRDefault="00E30576" w:rsidP="00E30576">
      <w:r w:rsidRPr="005C6E94">
        <w:t xml:space="preserve">This method is </w:t>
      </w:r>
      <w:proofErr w:type="gramStart"/>
      <w:r w:rsidRPr="005C6E94">
        <w:t>virtual</w:t>
      </w:r>
      <w:proofErr w:type="gramEnd"/>
      <w:r w:rsidRPr="005C6E94">
        <w:t xml:space="preserve"> on the Business Object and by default implements no code. The application developer can override this method to carry out any custom code that is required after the object is loaded from the DataStore. This method will be called if the object is loaded for the first time or if the object is refreshed.</w:t>
      </w:r>
    </w:p>
    <w:p w:rsidR="00E30576" w:rsidRPr="005C6E94" w:rsidRDefault="00E30576" w:rsidP="00E30576"/>
    <w:p w:rsidR="00E30576" w:rsidRPr="005C6E94" w:rsidRDefault="00E30576" w:rsidP="00E30576">
      <w:r w:rsidRPr="005C6E94">
        <w:t>AfterSave</w:t>
      </w:r>
    </w:p>
    <w:p w:rsidR="00E30576" w:rsidRPr="005C6E94" w:rsidRDefault="00E30576" w:rsidP="00E30576">
      <w:r w:rsidRPr="005C6E94">
        <w:t xml:space="preserve">This method is </w:t>
      </w:r>
      <w:proofErr w:type="gramStart"/>
      <w:r w:rsidRPr="005C6E94">
        <w:t>virtual</w:t>
      </w:r>
      <w:proofErr w:type="gramEnd"/>
      <w:r w:rsidRPr="005C6E94">
        <w:t xml:space="preserve"> on the Business Object and by default implements no code. The application developer can override this method to carry out any custom code that is required after the object is saved to the DataStore. This method will be called every time the object is persisted.</w:t>
      </w:r>
    </w:p>
    <w:p w:rsidR="00E30576" w:rsidRPr="005C6E94" w:rsidRDefault="00E30576" w:rsidP="00E30576">
      <w:pPr>
        <w:pStyle w:val="Heading5"/>
      </w:pPr>
      <w:r w:rsidRPr="005C6E94">
        <w:t>UpdateObjectBeforePersisting</w:t>
      </w:r>
    </w:p>
    <w:p w:rsidR="00E30576" w:rsidRPr="005C6E94" w:rsidRDefault="00E30576" w:rsidP="00E30576">
      <w:r w:rsidRPr="005C6E94">
        <w:t xml:space="preserve">This method is virtual on the Business Object and by default implements code that add a transaction log object to the transaction committer in the case where a transaction log is defined for the Business object. The application developer can use this method to carry out any custom code that is required before the object is persisted to the DataStore. This method is called just before the object is persisted and allows the application developer to implement any custom code. A typical example where we use this is where there is a requirement to generate a custom number or sequential code for a business object. E.g. </w:t>
      </w:r>
      <w:proofErr w:type="gramStart"/>
      <w:r w:rsidRPr="005C6E94">
        <w:t>Each</w:t>
      </w:r>
      <w:proofErr w:type="gramEnd"/>
      <w:r w:rsidRPr="005C6E94">
        <w:t xml:space="preserve"> invoice must have a number which is unique. </w:t>
      </w:r>
      <w:proofErr w:type="gramStart"/>
      <w:r w:rsidRPr="005C6E94">
        <w:t xml:space="preserve">For these cases a particular implementation of the </w:t>
      </w:r>
      <w:r w:rsidRPr="005C6E94">
        <w:rPr>
          <w:rFonts w:ascii="Courier New" w:hAnsi="Courier New" w:cs="Courier New"/>
          <w:noProof/>
          <w:color w:val="2B91AF"/>
          <w:sz w:val="20"/>
          <w:szCs w:val="20"/>
        </w:rPr>
        <w:t xml:space="preserve">INumberGenerator </w:t>
      </w:r>
      <w:r w:rsidRPr="005C6E94">
        <w:t>class is usually used (Note the framework contains a few implementation of INumberGenerator).</w:t>
      </w:r>
      <w:proofErr w:type="gramEnd"/>
      <w:r w:rsidRPr="005C6E94">
        <w:t xml:space="preserve"> The </w:t>
      </w:r>
      <w:r w:rsidRPr="005C6E94">
        <w:rPr>
          <w:rFonts w:ascii="Courier New" w:hAnsi="Courier New" w:cs="Courier New"/>
          <w:noProof/>
          <w:color w:val="2B91AF"/>
          <w:sz w:val="20"/>
          <w:szCs w:val="20"/>
        </w:rPr>
        <w:t>INumberGenerator</w:t>
      </w:r>
      <w:r w:rsidRPr="005C6E94">
        <w:t xml:space="preserve"> object is then added to the transaction Committer to ensure that the number generator and Business object are both either updated or rolled back. For more details on the TransactionCommitter see Section 4 – Data Access Layer. </w:t>
      </w:r>
    </w:p>
    <w:p w:rsidR="00E30576" w:rsidRPr="005C6E94" w:rsidRDefault="00E30576" w:rsidP="00E30576">
      <w:pPr>
        <w:pStyle w:val="Heading5"/>
      </w:pPr>
      <w:r w:rsidRPr="005C6E94">
        <w:t>Adding rules for a BOProp</w:t>
      </w:r>
    </w:p>
    <w:p w:rsidR="00E30576" w:rsidRPr="005C6E94" w:rsidRDefault="00E30576" w:rsidP="00E30576">
      <w:r w:rsidRPr="005C6E94">
        <w:t xml:space="preserve">The framework allows the Application developer to add custom BOProp Rules in addition to the standard rules defined in the ClassDefs.xml. </w:t>
      </w:r>
    </w:p>
    <w:p w:rsidR="00E30576" w:rsidRPr="005C6E94" w:rsidRDefault="00E30576" w:rsidP="00E30576">
      <w:r w:rsidRPr="005C6E94">
        <w:t>The PropRules are added to the BusinessObject in its constructor e.g.</w:t>
      </w:r>
    </w:p>
    <w:p w:rsidR="00E30576" w:rsidRPr="005C6E94" w:rsidRDefault="00E30576" w:rsidP="00E30576"/>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r w:rsidRPr="005C6E94">
        <w:rPr>
          <w:rFonts w:ascii="Courier New" w:hAnsi="Courier New" w:cs="Courier New"/>
          <w:noProof/>
          <w:sz w:val="18"/>
          <w:szCs w:val="18"/>
        </w:rPr>
        <w:t xml:space="preserve">        </w:t>
      </w:r>
      <w:r w:rsidRPr="005C6E94">
        <w:rPr>
          <w:rFonts w:ascii="Courier New" w:hAnsi="Courier New" w:cs="Courier New"/>
          <w:noProof/>
          <w:color w:val="0000FF"/>
          <w:sz w:val="18"/>
          <w:szCs w:val="18"/>
          <w:highlight w:val="lightGray"/>
        </w:rPr>
        <w:t>protected</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internal</w:t>
      </w:r>
      <w:r w:rsidRPr="005C6E94">
        <w:rPr>
          <w:rFonts w:ascii="Courier New" w:hAnsi="Courier New" w:cs="Courier New"/>
          <w:noProof/>
          <w:sz w:val="18"/>
          <w:szCs w:val="18"/>
          <w:highlight w:val="lightGray"/>
        </w:rPr>
        <w:t xml:space="preserve"> Customer(</w:t>
      </w:r>
      <w:r w:rsidRPr="005C6E94">
        <w:rPr>
          <w:rFonts w:ascii="Courier New" w:hAnsi="Courier New" w:cs="Courier New"/>
          <w:noProof/>
          <w:color w:val="2B91AF"/>
          <w:sz w:val="18"/>
          <w:szCs w:val="18"/>
          <w:highlight w:val="lightGray"/>
        </w:rPr>
        <w:t>ClassDef</w:t>
      </w:r>
      <w:r w:rsidRPr="005C6E94">
        <w:rPr>
          <w:rFonts w:ascii="Courier New" w:hAnsi="Courier New" w:cs="Courier New"/>
          <w:noProof/>
          <w:sz w:val="18"/>
          <w:szCs w:val="18"/>
          <w:highlight w:val="lightGray"/>
        </w:rPr>
        <w:t xml:space="preserve"> def)</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 </w:t>
      </w:r>
      <w:r w:rsidRPr="005C6E94">
        <w:rPr>
          <w:rFonts w:ascii="Courier New" w:hAnsi="Courier New" w:cs="Courier New"/>
          <w:noProof/>
          <w:color w:val="0000FF"/>
          <w:sz w:val="18"/>
          <w:szCs w:val="18"/>
          <w:highlight w:val="lightGray"/>
        </w:rPr>
        <w:t>base</w:t>
      </w:r>
      <w:r w:rsidRPr="005C6E94">
        <w:rPr>
          <w:rFonts w:ascii="Courier New" w:hAnsi="Courier New" w:cs="Courier New"/>
          <w:noProof/>
          <w:sz w:val="18"/>
          <w:szCs w:val="18"/>
          <w:highlight w:val="lightGray"/>
        </w:rPr>
        <w:t>(def)</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BOProp</w:t>
      </w:r>
      <w:r w:rsidRPr="005C6E94">
        <w:rPr>
          <w:rFonts w:ascii="Courier New" w:hAnsi="Courier New" w:cs="Courier New"/>
          <w:noProof/>
          <w:sz w:val="18"/>
          <w:szCs w:val="18"/>
          <w:highlight w:val="lightGray"/>
        </w:rPr>
        <w:t xml:space="preserve"> propCustomerName = (</w:t>
      </w:r>
      <w:r w:rsidRPr="005C6E94">
        <w:rPr>
          <w:rFonts w:ascii="Courier New" w:hAnsi="Courier New" w:cs="Courier New"/>
          <w:noProof/>
          <w:color w:val="2B91AF"/>
          <w:sz w:val="18"/>
          <w:szCs w:val="18"/>
          <w:highlight w:val="lightGray"/>
        </w:rPr>
        <w:t>BOProp</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this</w:t>
      </w:r>
      <w:r w:rsidRPr="005C6E94">
        <w:rPr>
          <w:rFonts w:ascii="Courier New" w:hAnsi="Courier New" w:cs="Courier New"/>
          <w:noProof/>
          <w:sz w:val="18"/>
          <w:szCs w:val="18"/>
          <w:highlight w:val="lightGray"/>
        </w:rPr>
        <w:t>.Props[</w:t>
      </w:r>
      <w:r w:rsidRPr="005C6E94">
        <w:rPr>
          <w:rFonts w:ascii="Courier New" w:hAnsi="Courier New" w:cs="Courier New"/>
          <w:noProof/>
          <w:color w:val="A31515"/>
          <w:sz w:val="18"/>
          <w:szCs w:val="18"/>
          <w:highlight w:val="lightGray"/>
        </w:rPr>
        <w:t>"CustomerName"</w:t>
      </w:r>
      <w:r w:rsidRPr="005C6E94">
        <w:rPr>
          <w:rFonts w:ascii="Courier New" w:hAnsi="Courier New" w:cs="Courier New"/>
          <w:noProof/>
          <w:sz w:val="18"/>
          <w:szCs w:val="18"/>
          <w:highlight w:val="lightGray"/>
        </w:rPr>
        <w:t>];</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PropDef</w:t>
      </w:r>
      <w:r w:rsidRPr="005C6E94">
        <w:rPr>
          <w:rFonts w:ascii="Courier New" w:hAnsi="Courier New" w:cs="Courier New"/>
          <w:noProof/>
          <w:sz w:val="18"/>
          <w:szCs w:val="18"/>
          <w:highlight w:val="lightGray"/>
        </w:rPr>
        <w:t xml:space="preserve"> propDef = (</w:t>
      </w:r>
      <w:r w:rsidRPr="005C6E94">
        <w:rPr>
          <w:rFonts w:ascii="Courier New" w:hAnsi="Courier New" w:cs="Courier New"/>
          <w:noProof/>
          <w:color w:val="2B91AF"/>
          <w:sz w:val="18"/>
          <w:szCs w:val="18"/>
          <w:highlight w:val="lightGray"/>
        </w:rPr>
        <w:t>PropDef</w:t>
      </w:r>
      <w:r w:rsidRPr="005C6E94">
        <w:rPr>
          <w:rFonts w:ascii="Courier New" w:hAnsi="Courier New" w:cs="Courier New"/>
          <w:noProof/>
          <w:sz w:val="18"/>
          <w:szCs w:val="18"/>
          <w:highlight w:val="lightGray"/>
        </w:rPr>
        <w:t>) propCustomerName.PropDef;</w:t>
      </w:r>
    </w:p>
    <w:p w:rsidR="00E30576" w:rsidRPr="005C6E94" w:rsidRDefault="00E30576" w:rsidP="00E30576">
      <w:pPr>
        <w:autoSpaceDE w:val="0"/>
        <w:autoSpaceDN w:val="0"/>
        <w:adjustRightInd w:val="0"/>
        <w:ind w:left="1980" w:hanging="198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propDef.AddPropRule(</w:t>
      </w:r>
      <w:r w:rsidRPr="005C6E94">
        <w:rPr>
          <w:rFonts w:ascii="Courier New" w:hAnsi="Courier New" w:cs="Courier New"/>
          <w:noProof/>
          <w:color w:val="0000FF"/>
          <w:sz w:val="18"/>
          <w:szCs w:val="18"/>
          <w:highlight w:val="lightGray"/>
        </w:rPr>
        <w:t>new</w:t>
      </w:r>
      <w:r w:rsidRPr="005C6E94">
        <w:rPr>
          <w:rFonts w:ascii="Courier New" w:hAnsi="Courier New" w:cs="Courier New"/>
          <w:noProof/>
          <w:sz w:val="18"/>
          <w:szCs w:val="18"/>
          <w:highlight w:val="lightGray"/>
        </w:rPr>
        <w:t xml:space="preserve"> MyPropRule(</w:t>
      </w:r>
      <w:r w:rsidRPr="005C6E94">
        <w:rPr>
          <w:rFonts w:ascii="Courier New" w:hAnsi="Courier New" w:cs="Courier New"/>
          <w:noProof/>
          <w:color w:val="0000FF"/>
          <w:sz w:val="18"/>
          <w:szCs w:val="18"/>
          <w:highlight w:val="lightGray"/>
        </w:rPr>
        <w:t>this</w:t>
      </w:r>
      <w:r w:rsidRPr="005C6E94">
        <w:rPr>
          <w:rFonts w:ascii="Courier New" w:hAnsi="Courier New" w:cs="Courier New"/>
          <w:noProof/>
          <w:sz w:val="18"/>
          <w:szCs w:val="18"/>
          <w:highlight w:val="lightGray"/>
        </w:rPr>
        <w:t>, propCustomerName));</w:t>
      </w:r>
    </w:p>
    <w:p w:rsidR="00E30576" w:rsidRPr="005C6E94" w:rsidRDefault="00E30576" w:rsidP="00E30576">
      <w:pPr>
        <w:ind w:left="1980" w:hanging="1980"/>
        <w:rPr>
          <w:sz w:val="18"/>
          <w:szCs w:val="18"/>
        </w:rPr>
      </w:pPr>
      <w:r w:rsidRPr="005C6E94">
        <w:rPr>
          <w:rFonts w:ascii="Courier New" w:hAnsi="Courier New" w:cs="Courier New"/>
          <w:noProof/>
          <w:sz w:val="18"/>
          <w:szCs w:val="18"/>
          <w:highlight w:val="lightGray"/>
        </w:rPr>
        <w:t xml:space="preserve">        }</w:t>
      </w:r>
    </w:p>
    <w:p w:rsidR="00E30576" w:rsidRPr="005C6E94" w:rsidRDefault="00E30576" w:rsidP="00E30576">
      <w:pPr>
        <w:pStyle w:val="Heading5"/>
      </w:pPr>
      <w:r w:rsidRPr="005C6E94">
        <w:t>AreCustomRulesValid</w:t>
      </w:r>
    </w:p>
    <w:p w:rsidR="00E30576" w:rsidRPr="005C6E94" w:rsidRDefault="00E30576" w:rsidP="00E30576">
      <w:pPr>
        <w:rPr>
          <w:highlight w:val="yellow"/>
        </w:rPr>
      </w:pPr>
      <w:r w:rsidRPr="005C6E94">
        <w:t xml:space="preserve">This method is </w:t>
      </w:r>
      <w:proofErr w:type="gramStart"/>
      <w:r w:rsidRPr="005C6E94">
        <w:t>virtual</w:t>
      </w:r>
      <w:proofErr w:type="gramEnd"/>
      <w:r w:rsidRPr="005C6E94">
        <w:t xml:space="preserve"> on the Business Object and by default returns true. This method is called prior to saving any Business Object. The application developer can override this method so as to implement any complex custom rules that cannot be dealt with through the IPropRule strategy. The disadvantage of placing custom rules in this method is that they are then not available as broken rules to the user interface making it difficult to show them using the ErrorProvider. </w:t>
      </w:r>
      <w:r w:rsidRPr="005C6E94">
        <w:rPr>
          <w:highlight w:val="yellow"/>
        </w:rPr>
        <w:t xml:space="preserve">Most rules could be implemented using either the IPropRule Strategy or the AreCustomRules Valid strategy the reason we allow both is that rules where the value of 1 property relies on the value of another property may not be best validated using PropRules. The best way to demonstrate this is via an example </w:t>
      </w:r>
    </w:p>
    <w:p w:rsidR="00E30576" w:rsidRPr="005C6E94" w:rsidRDefault="00E30576" w:rsidP="00E30576">
      <w:pPr>
        <w:pStyle w:val="Heading5"/>
      </w:pPr>
      <w:proofErr w:type="gramStart"/>
      <w:r w:rsidRPr="005C6E94">
        <w:rPr>
          <w:highlight w:val="yellow"/>
        </w:rPr>
        <w:t>Lets</w:t>
      </w:r>
      <w:proofErr w:type="gramEnd"/>
      <w:r w:rsidRPr="005C6E94">
        <w:rPr>
          <w:highlight w:val="yellow"/>
        </w:rPr>
        <w:t xml:space="preserve"> assume you have a Business Object that has a property for Date Of Birth and also for Identity Number. The identity number has 4 numerics that indicate the month and year of birth. There is a requirement that the date of birth is validated against the Identity number to ensure the month and year of birth are correct. A prop rule could be set on the DateOfBirth Validating against the Identity Number but this would imply that the identity number has already been captured causing a coupling between the Business Object being updated with an identity number and the Date of birth.</w:t>
      </w:r>
      <w:r w:rsidRPr="005C6E94">
        <w:t>IsEditable</w:t>
      </w:r>
    </w:p>
    <w:p w:rsidR="00E30576" w:rsidRPr="005C6E94" w:rsidRDefault="00E30576" w:rsidP="00E30576">
      <w:r w:rsidRPr="005C6E94">
        <w:t>By default the IsEditable Method checks the authorisation Rules set up for the Business Object. The Application developer can however override this and implement any other rules that may change whether the object is edited or not.</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rPr>
        <w:t xml:space="preserve">        </w:t>
      </w:r>
      <w:r w:rsidRPr="005C6E94">
        <w:rPr>
          <w:rFonts w:ascii="Courier New" w:hAnsi="Courier New" w:cs="Courier New"/>
          <w:noProof/>
          <w:color w:val="0000FF"/>
          <w:sz w:val="18"/>
          <w:szCs w:val="18"/>
          <w:highlight w:val="lightGray"/>
        </w:rPr>
        <w:t>public</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virtual</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bool</w:t>
      </w:r>
      <w:r w:rsidRPr="005C6E94">
        <w:rPr>
          <w:rFonts w:ascii="Courier New" w:hAnsi="Courier New" w:cs="Courier New"/>
          <w:noProof/>
          <w:sz w:val="18"/>
          <w:szCs w:val="18"/>
          <w:highlight w:val="lightGray"/>
        </w:rPr>
        <w:t xml:space="preserve"> IsEditable(</w:t>
      </w:r>
      <w:r w:rsidRPr="005C6E94">
        <w:rPr>
          <w:rFonts w:ascii="Courier New" w:hAnsi="Courier New" w:cs="Courier New"/>
          <w:noProof/>
          <w:color w:val="0000FF"/>
          <w:sz w:val="18"/>
          <w:szCs w:val="18"/>
          <w:highlight w:val="lightGray"/>
        </w:rPr>
        <w:t>out</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string</w:t>
      </w:r>
      <w:r w:rsidRPr="005C6E94">
        <w:rPr>
          <w:rFonts w:ascii="Courier New" w:hAnsi="Courier New" w:cs="Courier New"/>
          <w:noProof/>
          <w:sz w:val="18"/>
          <w:szCs w:val="18"/>
          <w:highlight w:val="lightGray"/>
        </w:rPr>
        <w:t xml:space="preserve"> message)</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message = </w:t>
      </w:r>
      <w:r w:rsidRPr="005C6E94">
        <w:rPr>
          <w:rFonts w:ascii="Courier New" w:hAnsi="Courier New" w:cs="Courier New"/>
          <w:noProof/>
          <w:color w:val="A31515"/>
          <w:sz w:val="18"/>
          <w:szCs w:val="18"/>
          <w:highlight w:val="lightGray"/>
        </w:rPr>
        <w:t>""</w:t>
      </w:r>
      <w:r w:rsidRPr="005C6E94">
        <w:rPr>
          <w:rFonts w:ascii="Courier New" w:hAnsi="Courier New" w:cs="Courier New"/>
          <w:noProof/>
          <w:sz w:val="18"/>
          <w:szCs w:val="18"/>
          <w:highlight w:val="lightGray"/>
        </w:rPr>
        <w:t>;</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if</w:t>
      </w:r>
      <w:r w:rsidRPr="005C6E94">
        <w:rPr>
          <w:rFonts w:ascii="Courier New" w:hAnsi="Courier New" w:cs="Courier New"/>
          <w:noProof/>
          <w:sz w:val="18"/>
          <w:szCs w:val="18"/>
          <w:highlight w:val="lightGray"/>
        </w:rPr>
        <w:t xml:space="preserve"> (_authorisationRules == </w:t>
      </w:r>
      <w:r w:rsidRPr="005C6E94">
        <w:rPr>
          <w:rFonts w:ascii="Courier New" w:hAnsi="Courier New" w:cs="Courier New"/>
          <w:noProof/>
          <w:color w:val="0000FF"/>
          <w:sz w:val="18"/>
          <w:szCs w:val="18"/>
          <w:highlight w:val="lightGray"/>
        </w:rPr>
        <w:t>null</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return</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true</w:t>
      </w:r>
      <w:r w:rsidRPr="005C6E94">
        <w:rPr>
          <w:rFonts w:ascii="Courier New" w:hAnsi="Courier New" w:cs="Courier New"/>
          <w:noProof/>
          <w:sz w:val="18"/>
          <w:szCs w:val="18"/>
          <w:highlight w:val="lightGray"/>
        </w:rPr>
        <w:t>;</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if</w:t>
      </w:r>
      <w:r w:rsidRPr="005C6E94">
        <w:rPr>
          <w:rFonts w:ascii="Courier New" w:hAnsi="Courier New" w:cs="Courier New"/>
          <w:noProof/>
          <w:sz w:val="18"/>
          <w:szCs w:val="18"/>
          <w:highlight w:val="lightGray"/>
        </w:rPr>
        <w:t xml:space="preserve"> (_authorisationRules.IsAuthorised(</w:t>
      </w:r>
      <w:r w:rsidRPr="005C6E94">
        <w:rPr>
          <w:rFonts w:ascii="Courier New" w:hAnsi="Courier New" w:cs="Courier New"/>
          <w:noProof/>
          <w:color w:val="2B91AF"/>
          <w:sz w:val="18"/>
          <w:szCs w:val="18"/>
          <w:highlight w:val="lightGray"/>
        </w:rPr>
        <w:t>BusinessObjectActions</w:t>
      </w:r>
      <w:r w:rsidRPr="005C6E94">
        <w:rPr>
          <w:rFonts w:ascii="Courier New" w:hAnsi="Courier New" w:cs="Courier New"/>
          <w:noProof/>
          <w:sz w:val="18"/>
          <w:szCs w:val="18"/>
          <w:highlight w:val="lightGray"/>
        </w:rPr>
        <w:t xml:space="preserve">.CanUpdate)) </w:t>
      </w:r>
      <w:r w:rsidRPr="005C6E94">
        <w:rPr>
          <w:rFonts w:ascii="Courier New" w:hAnsi="Courier New" w:cs="Courier New"/>
          <w:noProof/>
          <w:color w:val="0000FF"/>
          <w:sz w:val="18"/>
          <w:szCs w:val="18"/>
          <w:highlight w:val="lightGray"/>
        </w:rPr>
        <w:t>return</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true</w:t>
      </w:r>
      <w:r w:rsidRPr="005C6E94">
        <w:rPr>
          <w:rFonts w:ascii="Courier New" w:hAnsi="Courier New" w:cs="Courier New"/>
          <w:noProof/>
          <w:sz w:val="18"/>
          <w:szCs w:val="18"/>
          <w:highlight w:val="lightGray"/>
        </w:rPr>
        <w:t>;</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message = </w:t>
      </w:r>
      <w:r w:rsidRPr="005C6E94">
        <w:rPr>
          <w:rFonts w:ascii="Courier New" w:hAnsi="Courier New" w:cs="Courier New"/>
          <w:noProof/>
          <w:color w:val="0000FF"/>
          <w:sz w:val="18"/>
          <w:szCs w:val="18"/>
          <w:highlight w:val="lightGray"/>
        </w:rPr>
        <w:t>string</w:t>
      </w:r>
      <w:r w:rsidRPr="005C6E94">
        <w:rPr>
          <w:rFonts w:ascii="Courier New" w:hAnsi="Courier New" w:cs="Courier New"/>
          <w:noProof/>
          <w:sz w:val="18"/>
          <w:szCs w:val="18"/>
          <w:highlight w:val="lightGray"/>
        </w:rPr>
        <w:t>.Format(</w:t>
      </w:r>
      <w:r w:rsidRPr="005C6E94">
        <w:rPr>
          <w:rFonts w:ascii="Courier New" w:hAnsi="Courier New" w:cs="Courier New"/>
          <w:noProof/>
          <w:color w:val="A31515"/>
          <w:sz w:val="18"/>
          <w:szCs w:val="18"/>
          <w:highlight w:val="lightGray"/>
        </w:rPr>
        <w:t>"The logged on user {0} is not authorised to update {1} Identified By {2}"</w:t>
      </w:r>
      <w:r w:rsidRPr="005C6E94">
        <w:rPr>
          <w:rFonts w:ascii="Courier New" w:hAnsi="Courier New" w:cs="Courier New"/>
          <w:noProof/>
          <w:sz w:val="18"/>
          <w:szCs w:val="18"/>
          <w:highlight w:val="lightGray"/>
        </w:rPr>
        <w:t>,</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Thread</w:t>
      </w:r>
      <w:r w:rsidRPr="005C6E94">
        <w:rPr>
          <w:rFonts w:ascii="Courier New" w:hAnsi="Courier New" w:cs="Courier New"/>
          <w:noProof/>
          <w:sz w:val="18"/>
          <w:szCs w:val="18"/>
          <w:highlight w:val="lightGray"/>
        </w:rPr>
        <w:t xml:space="preserve">.CurrentPrincipal.Identity.Name, </w:t>
      </w:r>
      <w:r w:rsidRPr="005C6E94">
        <w:rPr>
          <w:rFonts w:ascii="Courier New" w:hAnsi="Courier New" w:cs="Courier New"/>
          <w:noProof/>
          <w:color w:val="0000FF"/>
          <w:sz w:val="18"/>
          <w:szCs w:val="18"/>
          <w:highlight w:val="lightGray"/>
        </w:rPr>
        <w:t>this</w:t>
      </w:r>
      <w:r w:rsidRPr="005C6E94">
        <w:rPr>
          <w:rFonts w:ascii="Courier New" w:hAnsi="Courier New" w:cs="Courier New"/>
          <w:noProof/>
          <w:sz w:val="18"/>
          <w:szCs w:val="18"/>
          <w:highlight w:val="lightGray"/>
        </w:rPr>
        <w:t xml:space="preserve">.ClassName, </w:t>
      </w:r>
      <w:r w:rsidRPr="005C6E94">
        <w:rPr>
          <w:rFonts w:ascii="Courier New" w:hAnsi="Courier New" w:cs="Courier New"/>
          <w:noProof/>
          <w:color w:val="0000FF"/>
          <w:sz w:val="18"/>
          <w:szCs w:val="18"/>
          <w:highlight w:val="lightGray"/>
        </w:rPr>
        <w:t>this</w:t>
      </w:r>
      <w:r w:rsidRPr="005C6E94">
        <w:rPr>
          <w:rFonts w:ascii="Courier New" w:hAnsi="Courier New" w:cs="Courier New"/>
          <w:noProof/>
          <w:sz w:val="18"/>
          <w:szCs w:val="18"/>
          <w:highlight w:val="lightGray"/>
        </w:rPr>
        <w:t>.ID.GetObjectId());</w:t>
      </w:r>
    </w:p>
    <w:p w:rsidR="00E30576" w:rsidRPr="005C6E94" w:rsidRDefault="00E30576" w:rsidP="00E30576">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return</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false</w:t>
      </w:r>
      <w:r w:rsidRPr="005C6E94">
        <w:rPr>
          <w:rFonts w:ascii="Courier New" w:hAnsi="Courier New" w:cs="Courier New"/>
          <w:noProof/>
          <w:sz w:val="18"/>
          <w:szCs w:val="18"/>
          <w:highlight w:val="lightGray"/>
        </w:rPr>
        <w:t>;</w:t>
      </w:r>
    </w:p>
    <w:p w:rsidR="00E30576" w:rsidRPr="005C6E94" w:rsidRDefault="00E30576" w:rsidP="00E30576">
      <w:pPr>
        <w:ind w:left="1800" w:hanging="1800"/>
        <w:rPr>
          <w:rFonts w:ascii="Courier New" w:hAnsi="Courier New" w:cs="Courier New"/>
          <w:noProof/>
          <w:sz w:val="18"/>
          <w:szCs w:val="18"/>
        </w:rPr>
      </w:pPr>
      <w:r w:rsidRPr="005C6E94">
        <w:rPr>
          <w:rFonts w:ascii="Courier New" w:hAnsi="Courier New" w:cs="Courier New"/>
          <w:noProof/>
          <w:sz w:val="18"/>
          <w:szCs w:val="18"/>
          <w:highlight w:val="lightGray"/>
        </w:rPr>
        <w:t xml:space="preserve">        }</w:t>
      </w:r>
    </w:p>
    <w:p w:rsidR="00E30576" w:rsidRPr="005C6E94" w:rsidRDefault="00E30576" w:rsidP="00E30576">
      <w:pPr>
        <w:pStyle w:val="Heading5"/>
      </w:pPr>
      <w:r w:rsidRPr="005C6E94">
        <w:t>IsDeletable</w:t>
      </w:r>
    </w:p>
    <w:p w:rsidR="00E30576" w:rsidRPr="005C6E94" w:rsidRDefault="00E30576" w:rsidP="00E30576">
      <w:r w:rsidRPr="005C6E94">
        <w:t>By default the IsDeletable Method checks the authorisation Rules set up for the Business Object. The Application developer can however override this and implement any other rules that may change whether the object is deletable or not.</w:t>
      </w:r>
    </w:p>
    <w:p w:rsidR="00E30576" w:rsidRPr="005C6E94" w:rsidRDefault="00E30576" w:rsidP="00E30576">
      <w:pPr>
        <w:pStyle w:val="Heading5"/>
      </w:pPr>
      <w:r w:rsidRPr="005C6E94">
        <w:t>Logging Edits</w:t>
      </w:r>
    </w:p>
    <w:p w:rsidR="00E30576" w:rsidRPr="005C6E94" w:rsidRDefault="00E30576" w:rsidP="00E30576">
      <w:r w:rsidRPr="005C6E94">
        <w:t xml:space="preserve">The Framework once again provides the Application developer with the hooks to implement a logging strategy if he/she requires. The required logging strategy is set up for the Business Object in its constructor using the </w:t>
      </w:r>
      <w:r w:rsidRPr="005C6E94">
        <w:rPr>
          <w:rFonts w:ascii="Courier New" w:hAnsi="Courier New" w:cs="Courier New"/>
          <w:noProof/>
          <w:color w:val="0000FF"/>
          <w:sz w:val="20"/>
          <w:szCs w:val="20"/>
        </w:rPr>
        <w:t>protected</w:t>
      </w:r>
      <w:r w:rsidRPr="005C6E94">
        <w:rPr>
          <w:rFonts w:ascii="Courier New" w:hAnsi="Courier New" w:cs="Courier New"/>
          <w:noProof/>
          <w:sz w:val="20"/>
          <w:szCs w:val="20"/>
        </w:rPr>
        <w:t xml:space="preserve"> </w:t>
      </w:r>
      <w:r w:rsidRPr="005C6E94">
        <w:rPr>
          <w:rFonts w:ascii="Courier New" w:hAnsi="Courier New" w:cs="Courier New"/>
          <w:noProof/>
          <w:color w:val="0000FF"/>
          <w:sz w:val="20"/>
          <w:szCs w:val="20"/>
        </w:rPr>
        <w:t>void</w:t>
      </w:r>
      <w:r w:rsidRPr="005C6E94">
        <w:rPr>
          <w:rFonts w:ascii="Courier New" w:hAnsi="Courier New" w:cs="Courier New"/>
          <w:noProof/>
          <w:sz w:val="20"/>
          <w:szCs w:val="20"/>
        </w:rPr>
        <w:t xml:space="preserve"> SetTransactionLog(</w:t>
      </w:r>
      <w:r w:rsidRPr="005C6E94">
        <w:rPr>
          <w:rFonts w:ascii="Courier New" w:hAnsi="Courier New" w:cs="Courier New"/>
          <w:noProof/>
          <w:color w:val="2B91AF"/>
          <w:sz w:val="20"/>
          <w:szCs w:val="20"/>
        </w:rPr>
        <w:t>ITransactionLog</w:t>
      </w:r>
      <w:r w:rsidRPr="005C6E94">
        <w:rPr>
          <w:rFonts w:ascii="Courier New" w:hAnsi="Courier New" w:cs="Courier New"/>
          <w:noProof/>
          <w:sz w:val="20"/>
          <w:szCs w:val="20"/>
        </w:rPr>
        <w:t xml:space="preserve"> transactionLog) </w:t>
      </w:r>
      <w:r w:rsidRPr="005C6E94">
        <w:t xml:space="preserve">method. The framework also ships with objects that implement a particular logging strategy. For more details see the </w:t>
      </w:r>
      <w:r w:rsidRPr="005C6E94">
        <w:rPr>
          <w:rFonts w:ascii="Courier New" w:hAnsi="Courier New" w:cs="Courier New"/>
          <w:noProof/>
          <w:color w:val="2B91AF"/>
          <w:sz w:val="20"/>
          <w:szCs w:val="20"/>
        </w:rPr>
        <w:t>TestTransactionLogger</w:t>
      </w:r>
      <w:r w:rsidRPr="005C6E94">
        <w:t xml:space="preserve"> class which shows the use of the </w:t>
      </w:r>
      <w:r w:rsidRPr="005C6E94">
        <w:rPr>
          <w:rFonts w:ascii="Courier New" w:hAnsi="Courier New" w:cs="Courier New"/>
          <w:noProof/>
          <w:color w:val="2B91AF"/>
          <w:sz w:val="20"/>
          <w:szCs w:val="20"/>
        </w:rPr>
        <w:t>TransactionLogTable.</w:t>
      </w:r>
    </w:p>
    <w:p w:rsidR="00E30576" w:rsidRPr="005C6E94" w:rsidRDefault="00E30576" w:rsidP="00E30576">
      <w:pPr>
        <w:pStyle w:val="Heading5"/>
      </w:pPr>
      <w:r w:rsidRPr="005C6E94">
        <w:t>Concurrency Control</w:t>
      </w:r>
    </w:p>
    <w:p w:rsidR="00E30576" w:rsidRPr="005C6E94" w:rsidRDefault="00E30576" w:rsidP="00E30576">
      <w:r w:rsidRPr="005C6E94">
        <w:t xml:space="preserve">The Framework once again provides the Application developer with the hooks to implement </w:t>
      </w:r>
      <w:proofErr w:type="gramStart"/>
      <w:r w:rsidRPr="005C6E94">
        <w:t>a</w:t>
      </w:r>
      <w:proofErr w:type="gramEnd"/>
      <w:r w:rsidRPr="005C6E94">
        <w:t xml:space="preserve"> any concurrency control strategy if he/she requires. Concurrency Control is a complicated topic and requires a fair amount of interaction with the database to implement. The subject is therefore fully discussed in the Section 4 – The Data Access layer. The Habanero Framework ships with a number of different implementations of various concurrency control strategies. The test classes </w:t>
      </w:r>
      <w:r w:rsidRPr="005C6E94">
        <w:rPr>
          <w:rFonts w:ascii="Courier New" w:hAnsi="Courier New" w:cs="Courier New"/>
          <w:noProof/>
          <w:color w:val="2B91AF"/>
          <w:sz w:val="20"/>
          <w:szCs w:val="20"/>
        </w:rPr>
        <w:t>TestConcurrencyControl_OptimisticLockingVersionNumberDB</w:t>
      </w:r>
      <w:r w:rsidRPr="005C6E94">
        <w:t xml:space="preserve"> and </w:t>
      </w:r>
      <w:r w:rsidRPr="005C6E94">
        <w:rPr>
          <w:rFonts w:ascii="Courier New" w:hAnsi="Courier New" w:cs="Courier New"/>
          <w:noProof/>
          <w:color w:val="2B91AF"/>
          <w:sz w:val="20"/>
          <w:szCs w:val="20"/>
        </w:rPr>
        <w:t xml:space="preserve">TestConcurrencyControl_PessimisticLockingDB </w:t>
      </w:r>
      <w:r w:rsidRPr="005C6E94">
        <w:t>provide examples of setting up and using concurrency control in a business object.</w:t>
      </w:r>
    </w:p>
    <w:p w:rsidR="003B64E3" w:rsidRDefault="003B64E3"/>
    <w:sectPr w:rsidR="003B64E3" w:rsidSect="003B64E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D0095"/>
    <w:multiLevelType w:val="hybridMultilevel"/>
    <w:tmpl w:val="2852397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7C57FA"/>
    <w:multiLevelType w:val="hybridMultilevel"/>
    <w:tmpl w:val="BF940C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EA4FFC"/>
    <w:multiLevelType w:val="hybridMultilevel"/>
    <w:tmpl w:val="744027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DF17DE8"/>
    <w:multiLevelType w:val="hybridMultilevel"/>
    <w:tmpl w:val="123E407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D6D0643"/>
    <w:multiLevelType w:val="hybridMultilevel"/>
    <w:tmpl w:val="D3CA90D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2FF4943"/>
    <w:multiLevelType w:val="hybridMultilevel"/>
    <w:tmpl w:val="ECBC9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7594AB7"/>
    <w:multiLevelType w:val="hybridMultilevel"/>
    <w:tmpl w:val="03D670E2"/>
    <w:lvl w:ilvl="0" w:tplc="08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9D7533E"/>
    <w:multiLevelType w:val="hybridMultilevel"/>
    <w:tmpl w:val="EC8A2A7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6797AFC"/>
    <w:multiLevelType w:val="hybridMultilevel"/>
    <w:tmpl w:val="B35C714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5DE73B15"/>
    <w:multiLevelType w:val="hybridMultilevel"/>
    <w:tmpl w:val="C3EA6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72B19CB"/>
    <w:multiLevelType w:val="hybridMultilevel"/>
    <w:tmpl w:val="B9E86E8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1"/>
  </w:num>
  <w:num w:numId="3">
    <w:abstractNumId w:val="2"/>
  </w:num>
  <w:num w:numId="4">
    <w:abstractNumId w:val="4"/>
  </w:num>
  <w:num w:numId="5">
    <w:abstractNumId w:val="0"/>
  </w:num>
  <w:num w:numId="6">
    <w:abstractNumId w:val="7"/>
  </w:num>
  <w:num w:numId="7">
    <w:abstractNumId w:val="3"/>
  </w:num>
  <w:num w:numId="8">
    <w:abstractNumId w:val="10"/>
  </w:num>
  <w:num w:numId="9">
    <w:abstractNumId w:val="6"/>
  </w:num>
  <w:num w:numId="10">
    <w:abstractNumId w:val="9"/>
  </w:num>
  <w:num w:numId="11">
    <w:abstractNumId w:val="5"/>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E30576"/>
    <w:rsid w:val="00077A77"/>
    <w:rsid w:val="003B64E3"/>
    <w:rsid w:val="003C28F2"/>
    <w:rsid w:val="00E3057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ajorBidi"/>
        <w:b/>
        <w:bCs/>
        <w:color w:val="4F81BD" w:themeColor="accent1"/>
        <w:sz w:val="26"/>
        <w:szCs w:val="26"/>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Document Map" w:uiPriority="0"/>
    <w:lsdException w:name="HTML Code"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576"/>
    <w:pPr>
      <w:spacing w:after="0" w:line="240" w:lineRule="auto"/>
    </w:pPr>
    <w:rPr>
      <w:rFonts w:ascii="Times New Roman" w:eastAsia="Times New Roman" w:hAnsi="Times New Roman" w:cs="Times New Roman"/>
      <w:b w:val="0"/>
      <w:bCs w:val="0"/>
      <w:color w:val="auto"/>
      <w:sz w:val="24"/>
      <w:szCs w:val="24"/>
      <w:lang w:val="en-ZA"/>
    </w:rPr>
  </w:style>
  <w:style w:type="paragraph" w:styleId="Heading1">
    <w:name w:val="heading 1"/>
    <w:basedOn w:val="Normal"/>
    <w:next w:val="Normal"/>
    <w:link w:val="Heading1Char"/>
    <w:qFormat/>
    <w:rsid w:val="00E3057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30576"/>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30576"/>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30576"/>
    <w:pPr>
      <w:keepNext/>
      <w:spacing w:before="240" w:after="60"/>
      <w:outlineLvl w:val="3"/>
    </w:pPr>
    <w:rPr>
      <w:b/>
      <w:bCs/>
      <w:sz w:val="28"/>
      <w:szCs w:val="28"/>
    </w:rPr>
  </w:style>
  <w:style w:type="paragraph" w:styleId="Heading5">
    <w:name w:val="heading 5"/>
    <w:basedOn w:val="Normal"/>
    <w:next w:val="Normal"/>
    <w:link w:val="Heading5Char"/>
    <w:qFormat/>
    <w:rsid w:val="00E30576"/>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0576"/>
    <w:rPr>
      <w:rFonts w:eastAsia="Times New Roman" w:cs="Arial"/>
      <w:color w:val="auto"/>
      <w:kern w:val="32"/>
      <w:sz w:val="32"/>
      <w:szCs w:val="32"/>
      <w:lang w:val="en-ZA"/>
    </w:rPr>
  </w:style>
  <w:style w:type="character" w:customStyle="1" w:styleId="Heading2Char">
    <w:name w:val="Heading 2 Char"/>
    <w:basedOn w:val="DefaultParagraphFont"/>
    <w:link w:val="Heading2"/>
    <w:rsid w:val="00E30576"/>
    <w:rPr>
      <w:rFonts w:eastAsia="Times New Roman" w:cs="Arial"/>
      <w:i/>
      <w:iCs/>
      <w:color w:val="auto"/>
      <w:sz w:val="28"/>
      <w:szCs w:val="28"/>
      <w:lang w:val="en-ZA"/>
    </w:rPr>
  </w:style>
  <w:style w:type="character" w:customStyle="1" w:styleId="Heading3Char">
    <w:name w:val="Heading 3 Char"/>
    <w:basedOn w:val="DefaultParagraphFont"/>
    <w:link w:val="Heading3"/>
    <w:rsid w:val="00E30576"/>
    <w:rPr>
      <w:rFonts w:eastAsia="Times New Roman" w:cs="Arial"/>
      <w:color w:val="auto"/>
      <w:lang w:val="en-ZA"/>
    </w:rPr>
  </w:style>
  <w:style w:type="character" w:customStyle="1" w:styleId="Heading4Char">
    <w:name w:val="Heading 4 Char"/>
    <w:basedOn w:val="DefaultParagraphFont"/>
    <w:link w:val="Heading4"/>
    <w:rsid w:val="00E30576"/>
    <w:rPr>
      <w:rFonts w:ascii="Times New Roman" w:eastAsia="Times New Roman" w:hAnsi="Times New Roman" w:cs="Times New Roman"/>
      <w:color w:val="auto"/>
      <w:sz w:val="28"/>
      <w:szCs w:val="28"/>
      <w:lang w:val="en-ZA"/>
    </w:rPr>
  </w:style>
  <w:style w:type="character" w:customStyle="1" w:styleId="Heading5Char">
    <w:name w:val="Heading 5 Char"/>
    <w:basedOn w:val="DefaultParagraphFont"/>
    <w:link w:val="Heading5"/>
    <w:rsid w:val="00E30576"/>
    <w:rPr>
      <w:rFonts w:ascii="Times New Roman" w:eastAsia="Times New Roman" w:hAnsi="Times New Roman" w:cs="Times New Roman"/>
      <w:i/>
      <w:iCs/>
      <w:color w:val="auto"/>
      <w:lang w:val="en-ZA"/>
    </w:rPr>
  </w:style>
  <w:style w:type="table" w:styleId="TableGrid">
    <w:name w:val="Table Grid"/>
    <w:basedOn w:val="TableNormal"/>
    <w:rsid w:val="00E30576"/>
    <w:pPr>
      <w:spacing w:after="0" w:line="240" w:lineRule="auto"/>
    </w:pPr>
    <w:rPr>
      <w:rFonts w:ascii="Times New Roman" w:eastAsia="Times New Roman" w:hAnsi="Times New Roman" w:cs="Times New Roman"/>
      <w:b w:val="0"/>
      <w:bCs w:val="0"/>
      <w:color w:val="auto"/>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E3057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E30576"/>
    <w:rPr>
      <w:rFonts w:ascii="Tahoma" w:eastAsia="Times New Roman" w:hAnsi="Tahoma" w:cs="Tahoma"/>
      <w:b w:val="0"/>
      <w:bCs w:val="0"/>
      <w:color w:val="auto"/>
      <w:sz w:val="20"/>
      <w:szCs w:val="20"/>
      <w:shd w:val="clear" w:color="auto" w:fill="000080"/>
      <w:lang w:val="en-ZA"/>
    </w:rPr>
  </w:style>
  <w:style w:type="paragraph" w:styleId="HTMLPreformatted">
    <w:name w:val="HTML Preformatted"/>
    <w:basedOn w:val="Normal"/>
    <w:link w:val="HTMLPreformattedChar"/>
    <w:uiPriority w:val="99"/>
    <w:rsid w:val="00E3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E30576"/>
    <w:rPr>
      <w:rFonts w:ascii="Courier New" w:eastAsia="Times New Roman" w:hAnsi="Courier New" w:cs="Courier New"/>
      <w:b w:val="0"/>
      <w:bCs w:val="0"/>
      <w:color w:val="auto"/>
      <w:sz w:val="20"/>
      <w:szCs w:val="20"/>
      <w:lang w:val="en-US"/>
    </w:rPr>
  </w:style>
  <w:style w:type="character" w:styleId="HTMLCode">
    <w:name w:val="HTML Code"/>
    <w:basedOn w:val="DefaultParagraphFont"/>
    <w:rsid w:val="00E30576"/>
    <w:rPr>
      <w:rFonts w:ascii="Courier New" w:eastAsia="Times New Roman" w:hAnsi="Courier New" w:cs="Courier New"/>
      <w:sz w:val="20"/>
      <w:szCs w:val="20"/>
    </w:rPr>
  </w:style>
  <w:style w:type="paragraph" w:customStyle="1" w:styleId="first-para">
    <w:name w:val="first-para"/>
    <w:basedOn w:val="Normal"/>
    <w:rsid w:val="00E30576"/>
    <w:pPr>
      <w:spacing w:before="100" w:beforeAutospacing="1" w:after="100" w:afterAutospacing="1"/>
    </w:pPr>
    <w:rPr>
      <w:lang w:val="en-US"/>
    </w:rPr>
  </w:style>
  <w:style w:type="paragraph" w:customStyle="1" w:styleId="para">
    <w:name w:val="para"/>
    <w:basedOn w:val="Normal"/>
    <w:rsid w:val="00E30576"/>
    <w:pPr>
      <w:spacing w:before="100" w:beforeAutospacing="1" w:after="100" w:afterAutospacing="1"/>
    </w:pPr>
    <w:rPr>
      <w:lang w:val="en-US"/>
    </w:rPr>
  </w:style>
  <w:style w:type="paragraph" w:styleId="BalloonText">
    <w:name w:val="Balloon Text"/>
    <w:basedOn w:val="Normal"/>
    <w:link w:val="BalloonTextChar"/>
    <w:rsid w:val="00E30576"/>
    <w:rPr>
      <w:rFonts w:ascii="Tahoma" w:hAnsi="Tahoma" w:cs="Tahoma"/>
      <w:sz w:val="16"/>
      <w:szCs w:val="16"/>
    </w:rPr>
  </w:style>
  <w:style w:type="character" w:customStyle="1" w:styleId="BalloonTextChar">
    <w:name w:val="Balloon Text Char"/>
    <w:basedOn w:val="DefaultParagraphFont"/>
    <w:link w:val="BalloonText"/>
    <w:rsid w:val="00E30576"/>
    <w:rPr>
      <w:rFonts w:ascii="Tahoma" w:eastAsia="Times New Roman" w:hAnsi="Tahoma" w:cs="Tahoma"/>
      <w:b w:val="0"/>
      <w:bCs w:val="0"/>
      <w:color w:val="auto"/>
      <w:sz w:val="16"/>
      <w:szCs w:val="16"/>
      <w:lang w:val="en-ZA"/>
    </w:rPr>
  </w:style>
  <w:style w:type="character" w:styleId="Hyperlink">
    <w:name w:val="Hyperlink"/>
    <w:basedOn w:val="DefaultParagraphFont"/>
    <w:uiPriority w:val="99"/>
    <w:unhideWhenUsed/>
    <w:rsid w:val="00E30576"/>
    <w:rPr>
      <w:color w:val="0000FF"/>
      <w:u w:val="single"/>
    </w:rPr>
  </w:style>
  <w:style w:type="character" w:customStyle="1" w:styleId="table-title">
    <w:name w:val="table-title"/>
    <w:basedOn w:val="DefaultParagraphFont"/>
    <w:rsid w:val="00E30576"/>
  </w:style>
  <w:style w:type="character" w:customStyle="1" w:styleId="table-titlelabel">
    <w:name w:val="table-titlelabel"/>
    <w:basedOn w:val="DefaultParagraphFont"/>
    <w:rsid w:val="00E30576"/>
  </w:style>
  <w:style w:type="paragraph" w:customStyle="1" w:styleId="table-para">
    <w:name w:val="table-para"/>
    <w:basedOn w:val="Normal"/>
    <w:rsid w:val="00E30576"/>
    <w:pPr>
      <w:spacing w:before="100" w:beforeAutospacing="1" w:after="100" w:afterAutospacing="1"/>
    </w:pPr>
    <w:rPr>
      <w:lang w:val="en-GB" w:eastAsia="en-GB"/>
    </w:rPr>
  </w:style>
  <w:style w:type="paragraph" w:customStyle="1" w:styleId="figure">
    <w:name w:val="figure"/>
    <w:basedOn w:val="Normal"/>
    <w:rsid w:val="00E30576"/>
    <w:pPr>
      <w:spacing w:before="100" w:beforeAutospacing="1" w:after="100" w:afterAutospacing="1"/>
    </w:pPr>
    <w:rPr>
      <w:lang w:val="en-GB" w:eastAsia="en-GB"/>
    </w:rPr>
  </w:style>
  <w:style w:type="character" w:customStyle="1" w:styleId="figuremediaobject">
    <w:name w:val="figuremediaobject"/>
    <w:basedOn w:val="DefaultParagraphFont"/>
    <w:rsid w:val="00E30576"/>
  </w:style>
  <w:style w:type="character" w:customStyle="1" w:styleId="figure-title">
    <w:name w:val="figure-title"/>
    <w:basedOn w:val="DefaultParagraphFont"/>
    <w:rsid w:val="00E30576"/>
  </w:style>
  <w:style w:type="character" w:customStyle="1" w:styleId="figure-titlelabel">
    <w:name w:val="figure-titlelabel"/>
    <w:basedOn w:val="DefaultParagraphFont"/>
    <w:rsid w:val="00E30576"/>
  </w:style>
  <w:style w:type="paragraph" w:customStyle="1" w:styleId="last-para">
    <w:name w:val="last-para"/>
    <w:basedOn w:val="Normal"/>
    <w:rsid w:val="00E30576"/>
    <w:pPr>
      <w:spacing w:before="100" w:beforeAutospacing="1" w:after="100" w:afterAutospacing="1"/>
    </w:pPr>
    <w:rPr>
      <w:lang w:val="en-GB" w:eastAsia="en-GB"/>
    </w:rPr>
  </w:style>
  <w:style w:type="paragraph" w:styleId="NormalWeb">
    <w:name w:val="Normal (Web)"/>
    <w:basedOn w:val="Normal"/>
    <w:uiPriority w:val="99"/>
    <w:unhideWhenUsed/>
    <w:rsid w:val="00E30576"/>
    <w:pPr>
      <w:spacing w:before="100" w:beforeAutospacing="1" w:after="100" w:afterAutospacing="1"/>
    </w:pPr>
    <w:rPr>
      <w:lang w:val="en-GB" w:eastAsia="en-GB"/>
    </w:rPr>
  </w:style>
  <w:style w:type="character" w:styleId="Emphasis">
    <w:name w:val="Emphasis"/>
    <w:basedOn w:val="DefaultParagraphFont"/>
    <w:qFormat/>
    <w:rsid w:val="00E30576"/>
    <w:rPr>
      <w:i/>
      <w:iCs/>
    </w:rPr>
  </w:style>
  <w:style w:type="paragraph" w:styleId="Revision">
    <w:name w:val="Revision"/>
    <w:hidden/>
    <w:uiPriority w:val="99"/>
    <w:semiHidden/>
    <w:rsid w:val="00E30576"/>
    <w:pPr>
      <w:spacing w:after="0" w:line="240" w:lineRule="auto"/>
    </w:pPr>
    <w:rPr>
      <w:rFonts w:ascii="Times New Roman" w:eastAsia="Times New Roman" w:hAnsi="Times New Roman" w:cs="Times New Roman"/>
      <w:b w:val="0"/>
      <w:bCs w:val="0"/>
      <w:color w:val="auto"/>
      <w:sz w:val="24"/>
      <w:szCs w:val="24"/>
      <w:lang w:val="en-Z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emf"/><Relationship Id="rId18"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oleObject1.bin"/><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9.emf"/><Relationship Id="rId10" Type="http://schemas.openxmlformats.org/officeDocument/2006/relationships/image" Target="media/image6.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9158</Words>
  <Characters>52206</Characters>
  <Application>Microsoft Office Word</Application>
  <DocSecurity>0</DocSecurity>
  <Lines>435</Lines>
  <Paragraphs>122</Paragraphs>
  <ScaleCrop>false</ScaleCrop>
  <Company> </Company>
  <LinksUpToDate>false</LinksUpToDate>
  <CharactersWithSpaces>61242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2008-12-09T14:37:00Z</dcterms:created>
  <dcterms:modified xsi:type="dcterms:W3CDTF">2008-12-09T14:37:00Z</dcterms:modified>
</cp:coreProperties>
</file>