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2F7" w:rsidRPr="005C6E94" w:rsidRDefault="007B72F7" w:rsidP="007B72F7">
      <w:pPr>
        <w:pStyle w:val="Heading1"/>
      </w:pPr>
      <w:r w:rsidRPr="005C6E94">
        <w:t>C Sharp Enterprise Zone</w:t>
      </w:r>
    </w:p>
    <w:p w:rsidR="007B72F7" w:rsidRPr="005C6E94" w:rsidRDefault="007B72F7" w:rsidP="007B72F7"/>
    <w:p w:rsidR="007B72F7" w:rsidRPr="00944D4F" w:rsidRDefault="007B72F7" w:rsidP="00944D4F">
      <w:pPr>
        <w:pStyle w:val="Heading1"/>
      </w:pPr>
      <w:r w:rsidRPr="00944D4F">
        <w:t>Introduction</w:t>
      </w:r>
    </w:p>
    <w:p w:rsidR="00515DC9" w:rsidRDefault="00515DC9" w:rsidP="00515DC9">
      <w:r w:rsidRPr="005C6E94">
        <w:t xml:space="preserve">Habanero has been developed over eight years and </w:t>
      </w:r>
      <w:r>
        <w:t xml:space="preserve">has </w:t>
      </w:r>
      <w:r w:rsidRPr="005C6E94">
        <w:t>adapted to various technologie</w:t>
      </w:r>
      <w:r>
        <w:t>s and development platforms. This</w:t>
      </w:r>
      <w:r w:rsidRPr="005C6E94">
        <w:t xml:space="preserve"> architecture </w:t>
      </w:r>
      <w:r w:rsidR="007C4EB8">
        <w:t>was</w:t>
      </w:r>
      <w:r>
        <w:t xml:space="preserve"> developed by Chillisoft Solutions Pty (Ltd), whose primary revenue stream is, c</w:t>
      </w:r>
      <w:r w:rsidRPr="005C6E94">
        <w:t xml:space="preserve">ustom application development. </w:t>
      </w:r>
      <w:r w:rsidRPr="005C29D3">
        <w:rPr>
          <w:lang w:val="en-GB"/>
        </w:rPr>
        <w:t>Due to the nature of this business</w:t>
      </w:r>
      <w:r>
        <w:rPr>
          <w:lang w:val="en-GB"/>
        </w:rPr>
        <w:t>,</w:t>
      </w:r>
      <w:r w:rsidRPr="005C29D3">
        <w:rPr>
          <w:lang w:val="en-GB"/>
        </w:rPr>
        <w:t xml:space="preserve"> the applications </w:t>
      </w:r>
      <w:r>
        <w:rPr>
          <w:lang w:val="en-GB"/>
        </w:rPr>
        <w:t>have</w:t>
      </w:r>
      <w:r w:rsidRPr="005C29D3">
        <w:rPr>
          <w:lang w:val="en-GB"/>
        </w:rPr>
        <w:t xml:space="preserve"> to be robust, easily extendable, easily deployed, secure, scalable from a sin</w:t>
      </w:r>
      <w:r>
        <w:rPr>
          <w:lang w:val="en-GB"/>
        </w:rPr>
        <w:t xml:space="preserve">gle user to thousands of users and </w:t>
      </w:r>
      <w:r w:rsidRPr="005C29D3">
        <w:rPr>
          <w:lang w:val="en-GB"/>
        </w:rPr>
        <w:t>easily maintainable by any developer in the company or develo</w:t>
      </w:r>
      <w:r>
        <w:rPr>
          <w:lang w:val="en-GB"/>
        </w:rPr>
        <w:t xml:space="preserve">pers in the customer’s company. </w:t>
      </w:r>
      <w:r w:rsidRPr="005C6E94">
        <w:t xml:space="preserve">The framework </w:t>
      </w:r>
      <w:r>
        <w:t>must also be</w:t>
      </w:r>
      <w:r w:rsidRPr="005C6E94">
        <w:t xml:space="preserve"> easily used while retaining </w:t>
      </w:r>
      <w:r>
        <w:t>extensibility,</w:t>
      </w:r>
      <w:r w:rsidRPr="005C6E94">
        <w:t xml:space="preserve"> since </w:t>
      </w:r>
      <w:r w:rsidR="000632C9">
        <w:t xml:space="preserve">our </w:t>
      </w:r>
      <w:r w:rsidRPr="005C6E94">
        <w:t>developer</w:t>
      </w:r>
      <w:r>
        <w:t>s</w:t>
      </w:r>
      <w:r w:rsidR="007C4EB8">
        <w:t>’</w:t>
      </w:r>
      <w:r>
        <w:t xml:space="preserve"> skill range</w:t>
      </w:r>
      <w:r w:rsidRPr="005C6E94">
        <w:t xml:space="preserve"> from young graduates to seasoned professionals and </w:t>
      </w:r>
      <w:r>
        <w:t>our project s range from (</w:t>
      </w:r>
      <w:r w:rsidRPr="005C6E94">
        <w:t xml:space="preserve">2 weeks </w:t>
      </w:r>
      <w:r w:rsidR="000632C9">
        <w:t xml:space="preserve">with </w:t>
      </w:r>
      <w:r>
        <w:t>a single developer)</w:t>
      </w:r>
      <w:r w:rsidR="000632C9">
        <w:t xml:space="preserve"> </w:t>
      </w:r>
      <w:r w:rsidRPr="005C6E94">
        <w:t>to 3 years with a large team of developers.</w:t>
      </w:r>
      <w:r>
        <w:t xml:space="preserve"> Eish! I hear you say… well it </w:t>
      </w:r>
      <w:r w:rsidRPr="000632C9">
        <w:rPr>
          <w:u w:val="single"/>
        </w:rPr>
        <w:t>was</w:t>
      </w:r>
      <w:r>
        <w:t xml:space="preserve"> a tall order but one that we have finally mastered enough to share </w:t>
      </w:r>
      <w:r w:rsidR="000632C9">
        <w:t>with you</w:t>
      </w:r>
      <w:r>
        <w:t>.</w:t>
      </w:r>
    </w:p>
    <w:p w:rsidR="004E3359" w:rsidRDefault="000632C9" w:rsidP="004E3359">
      <w:r>
        <w:t xml:space="preserve">i.e. Habanero </w:t>
      </w:r>
      <w:r w:rsidR="004E3359">
        <w:t xml:space="preserve">( i.e. a </w:t>
      </w:r>
      <w:r w:rsidR="004E3359" w:rsidRPr="005C6E94">
        <w:t xml:space="preserve">framework </w:t>
      </w:r>
      <w:r w:rsidR="004E3359">
        <w:t>that enables development of e</w:t>
      </w:r>
      <w:r w:rsidR="004E3359" w:rsidRPr="005C6E94">
        <w:t>nterprise applications</w:t>
      </w:r>
      <w:r w:rsidR="004E3359">
        <w:t xml:space="preserve">) </w:t>
      </w:r>
      <w:r>
        <w:t xml:space="preserve">is a free and open source </w:t>
      </w:r>
      <w:r w:rsidR="00515DC9">
        <w:t>allowing developers to review, study</w:t>
      </w:r>
      <w:r>
        <w:t xml:space="preserve">, use and </w:t>
      </w:r>
      <w:r w:rsidR="00515DC9">
        <w:t>contribute to it</w:t>
      </w:r>
      <w:r>
        <w:t>.</w:t>
      </w:r>
      <w:r w:rsidR="004E3359">
        <w:t xml:space="preserve"> </w:t>
      </w:r>
      <w:r w:rsidR="004E3359" w:rsidRPr="005C6E94">
        <w:t xml:space="preserve">In essence Habanero solves the problems </w:t>
      </w:r>
      <w:r w:rsidR="004E3359">
        <w:t xml:space="preserve">that are </w:t>
      </w:r>
      <w:r w:rsidR="004E3359" w:rsidRPr="005C6E94">
        <w:t>common to developing and maintaining enterprise applications.</w:t>
      </w:r>
    </w:p>
    <w:p w:rsidR="007B72F7" w:rsidRPr="005C6E94" w:rsidRDefault="00A92A77" w:rsidP="007B72F7">
      <w:r>
        <w:t xml:space="preserve">So what constitutes enterprise applications? Enterprise applications, in the </w:t>
      </w:r>
      <w:r w:rsidR="007B72F7" w:rsidRPr="005C6E94">
        <w:t xml:space="preserve">broadest sense </w:t>
      </w:r>
      <w:r>
        <w:t xml:space="preserve">are </w:t>
      </w:r>
      <w:r w:rsidR="007B72F7" w:rsidRPr="005C6E94">
        <w:t xml:space="preserve">applications </w:t>
      </w:r>
      <w:r>
        <w:t xml:space="preserve">that </w:t>
      </w:r>
      <w:r w:rsidR="007B72F7" w:rsidRPr="005C6E94">
        <w:t>create, store and manage information</w:t>
      </w:r>
      <w:r w:rsidR="00EC2602">
        <w:t xml:space="preserve"> in an organisation. </w:t>
      </w:r>
      <w:r w:rsidR="000632C9">
        <w:t xml:space="preserve">The applications are </w:t>
      </w:r>
      <w:r w:rsidR="00EC2602" w:rsidRPr="005C6E94">
        <w:t>used in the running of a business where the information is stored in a struct</w:t>
      </w:r>
      <w:r w:rsidR="00EC2602">
        <w:t>u</w:t>
      </w:r>
      <w:r w:rsidR="00EC2602" w:rsidRPr="005C6E94">
        <w:t xml:space="preserve">red manner over a </w:t>
      </w:r>
      <w:r w:rsidR="00EC2602">
        <w:t xml:space="preserve">period of time. </w:t>
      </w:r>
      <w:r w:rsidR="00EC2602" w:rsidRPr="005C6E94">
        <w:t xml:space="preserve">The </w:t>
      </w:r>
      <w:r w:rsidR="004E3359">
        <w:t xml:space="preserve">application’s </w:t>
      </w:r>
      <w:r w:rsidR="00EC2602" w:rsidRPr="005C6E94">
        <w:t xml:space="preserve">information is usually shared between multiple users and is frequently used in geographically distributed locations.  </w:t>
      </w:r>
      <w:r w:rsidR="00EC2602">
        <w:t>Typical e</w:t>
      </w:r>
      <w:r w:rsidR="00EC2602" w:rsidRPr="005C6E94">
        <w:t xml:space="preserve">xamples </w:t>
      </w:r>
      <w:r w:rsidR="00EC2602">
        <w:t>of enterprise applications are</w:t>
      </w:r>
      <w:r w:rsidR="00EC2602" w:rsidRPr="005C6E94">
        <w:t xml:space="preserve"> Customer Order Management, Procurement, Asset Management, Financial, Planning scheduling, logistic</w:t>
      </w:r>
      <w:r w:rsidR="00EC2602">
        <w:t xml:space="preserve">al and supply chain management. </w:t>
      </w:r>
      <w:ins w:id="0" w:author=" " w:date="2008-11-10T09:56:00Z">
        <w:r w:rsidR="007B72F7">
          <w:t xml:space="preserve">     </w:t>
        </w:r>
      </w:ins>
    </w:p>
    <w:p w:rsidR="00747206" w:rsidRPr="005C6E94" w:rsidRDefault="00747206" w:rsidP="00DE2BBB">
      <w:pPr>
        <w:pStyle w:val="Heading2"/>
      </w:pPr>
      <w:r w:rsidRPr="005C6E94">
        <w:t>Why this book</w:t>
      </w:r>
    </w:p>
    <w:p w:rsidR="00747206" w:rsidRPr="005C6E94" w:rsidRDefault="00747206" w:rsidP="00747206">
      <w:r w:rsidRPr="005C6E94">
        <w:t>As</w:t>
      </w:r>
      <w:r>
        <w:t xml:space="preserve"> the Habanero development community has continued to grow,</w:t>
      </w:r>
      <w:r w:rsidRPr="005C6E94">
        <w:t xml:space="preserve"> it </w:t>
      </w:r>
      <w:r>
        <w:t>has become</w:t>
      </w:r>
      <w:r w:rsidRPr="005C6E94">
        <w:t xml:space="preserve"> clear that there is a need to provide a more extensive guide </w:t>
      </w:r>
      <w:r>
        <w:t>on</w:t>
      </w:r>
      <w:r w:rsidRPr="005C6E94">
        <w:t xml:space="preserve"> the use of Habanero. We have therefore developed a </w:t>
      </w:r>
      <w:r>
        <w:t>comprehensive</w:t>
      </w:r>
      <w:r w:rsidRPr="005C6E94">
        <w:t xml:space="preserve"> bo</w:t>
      </w:r>
      <w:r>
        <w:t xml:space="preserve">ok to provide developers with additional information on </w:t>
      </w:r>
      <w:r w:rsidRPr="005C6E94">
        <w:t>not only on how to use Habanero and Firestarter</w:t>
      </w:r>
      <w:r>
        <w:t xml:space="preserve"> but also on the common problems and solutions that are incurred in developing enterprise applications</w:t>
      </w:r>
      <w:r w:rsidRPr="005C6E94">
        <w:t xml:space="preserve">. </w:t>
      </w:r>
    </w:p>
    <w:p w:rsidR="004654C3" w:rsidRPr="00944D4F" w:rsidRDefault="00944D4F" w:rsidP="00DE2BBB">
      <w:pPr>
        <w:pStyle w:val="Heading2"/>
      </w:pPr>
      <w:r w:rsidRPr="00944D4F">
        <w:t>IS THIS BOOK FOR ME?</w:t>
      </w:r>
    </w:p>
    <w:p w:rsidR="00944D4F" w:rsidRDefault="00944D4F" w:rsidP="007B72F7">
      <w:r>
        <w:t>The purpose of the book is to cover all</w:t>
      </w:r>
      <w:r w:rsidRPr="005C6E94">
        <w:t xml:space="preserve"> topics </w:t>
      </w:r>
      <w:r>
        <w:t xml:space="preserve">that are relevant to enterprise application development </w:t>
      </w:r>
      <w:r w:rsidRPr="005C6E94">
        <w:t xml:space="preserve">in sufficient detail </w:t>
      </w:r>
      <w:r>
        <w:t xml:space="preserve">so as </w:t>
      </w:r>
      <w:r w:rsidRPr="005C6E94">
        <w:t>to provide the reader with</w:t>
      </w:r>
      <w:r>
        <w:t xml:space="preserve"> adequate </w:t>
      </w:r>
      <w:r w:rsidRPr="005C6E94">
        <w:t xml:space="preserve">knowledge </w:t>
      </w:r>
      <w:r>
        <w:t>to</w:t>
      </w:r>
      <w:r w:rsidRPr="005C6E94">
        <w:t xml:space="preserve"> develop </w:t>
      </w:r>
      <w:r>
        <w:t xml:space="preserve">a </w:t>
      </w:r>
      <w:r w:rsidRPr="005C6E94">
        <w:t xml:space="preserve">robust </w:t>
      </w:r>
      <w:r>
        <w:t xml:space="preserve">scalable enterprise application. The book leverages off Chillisoft’s development experience allowing </w:t>
      </w:r>
      <w:r w:rsidR="00747206">
        <w:t>the developer to</w:t>
      </w:r>
      <w:r>
        <w:t xml:space="preserve"> </w:t>
      </w:r>
      <w:r w:rsidRPr="005C6E94">
        <w:t>dodg</w:t>
      </w:r>
      <w:r>
        <w:t>e</w:t>
      </w:r>
      <w:r w:rsidRPr="005C6E94">
        <w:t xml:space="preserve"> common mistakes.</w:t>
      </w:r>
      <w:r w:rsidRPr="00EC2602">
        <w:t xml:space="preserve"> </w:t>
      </w:r>
      <w:r w:rsidR="00747206">
        <w:t xml:space="preserve">We acknowledge that </w:t>
      </w:r>
      <w:r>
        <w:t xml:space="preserve">it </w:t>
      </w:r>
      <w:r w:rsidRPr="005C6E94">
        <w:t xml:space="preserve">is impossible for one book to cover </w:t>
      </w:r>
      <w:r w:rsidRPr="00747206">
        <w:t>all topics</w:t>
      </w:r>
      <w:r w:rsidR="00747206">
        <w:t xml:space="preserve"> (</w:t>
      </w:r>
      <w:r w:rsidR="00747206" w:rsidRPr="005C6E94">
        <w:t xml:space="preserve">in </w:t>
      </w:r>
      <w:r w:rsidR="00747206" w:rsidRPr="00747206">
        <w:t>sufficient detail)</w:t>
      </w:r>
      <w:r w:rsidR="00747206">
        <w:t>, and have consequently provided additional</w:t>
      </w:r>
      <w:r w:rsidRPr="00747206">
        <w:t xml:space="preserve"> references to other books and articles for those readers who are interested in or who require more detail</w:t>
      </w:r>
      <w:r w:rsidR="00747206">
        <w:t>.</w:t>
      </w:r>
    </w:p>
    <w:p w:rsidR="004654C3" w:rsidRDefault="007B72F7" w:rsidP="007B72F7">
      <w:r w:rsidRPr="005C6E94">
        <w:t xml:space="preserve">This book is </w:t>
      </w:r>
      <w:r w:rsidR="00EC2602">
        <w:t>intended for the use of</w:t>
      </w:r>
      <w:r w:rsidRPr="005C6E94">
        <w:t xml:space="preserve"> junior </w:t>
      </w:r>
      <w:r w:rsidR="00EC2602">
        <w:t>and</w:t>
      </w:r>
      <w:r w:rsidRPr="005C6E94">
        <w:t xml:space="preserve"> senior developers. The book assumes </w:t>
      </w:r>
      <w:r w:rsidR="00EC2602">
        <w:t xml:space="preserve">that </w:t>
      </w:r>
      <w:r w:rsidRPr="005C6E94">
        <w:t xml:space="preserve">you have a reasonable knowledge of object oriented programming and practices, C#, </w:t>
      </w:r>
      <w:r w:rsidR="005D2019">
        <w:t>.NET</w:t>
      </w:r>
      <w:r w:rsidRPr="005C6E94">
        <w:t xml:space="preserve"> and database management systems. The book also assumes that you have </w:t>
      </w:r>
      <w:r w:rsidR="005D2019">
        <w:t xml:space="preserve">at least </w:t>
      </w:r>
      <w:r w:rsidRPr="005C6E94">
        <w:t xml:space="preserve">some </w:t>
      </w:r>
      <w:r w:rsidR="005D2019">
        <w:t xml:space="preserve">basic </w:t>
      </w:r>
      <w:r w:rsidRPr="005C6E94">
        <w:t xml:space="preserve">knowledge of </w:t>
      </w:r>
      <w:r w:rsidR="00EC2602">
        <w:t>e</w:t>
      </w:r>
      <w:r w:rsidRPr="005C6E94">
        <w:t xml:space="preserve">nterprise application development. </w:t>
      </w:r>
    </w:p>
    <w:p w:rsidR="00515DC9" w:rsidRDefault="00515DC9" w:rsidP="00DE2BBB">
      <w:pPr>
        <w:pStyle w:val="Heading2"/>
      </w:pPr>
      <w:r>
        <w:t>how do i use the book?</w:t>
      </w:r>
    </w:p>
    <w:p w:rsidR="00747206" w:rsidRPr="005C6E94" w:rsidRDefault="00747206" w:rsidP="00747206">
      <w:r w:rsidRPr="005C6E94">
        <w:lastRenderedPageBreak/>
        <w:t xml:space="preserve">To help you determine how to read this book we have </w:t>
      </w:r>
      <w:r>
        <w:t xml:space="preserve">categorised our audience </w:t>
      </w:r>
      <w:r w:rsidRPr="005C6E94">
        <w:t>into two extremes. Most likely you will fit somewhere in between these</w:t>
      </w:r>
      <w:r>
        <w:t xml:space="preserve"> categories</w:t>
      </w:r>
      <w:r w:rsidRPr="005C6E94">
        <w:t xml:space="preserve">: </w:t>
      </w:r>
    </w:p>
    <w:p w:rsidR="00747206" w:rsidRPr="005C6E94" w:rsidRDefault="00747206" w:rsidP="00747206">
      <w:pPr>
        <w:numPr>
          <w:ilvl w:val="0"/>
          <w:numId w:val="6"/>
        </w:numPr>
      </w:pPr>
      <w:r w:rsidRPr="005C6E94">
        <w:t>A developer who wants to know how to use Habanero framework to develop an application.</w:t>
      </w:r>
    </w:p>
    <w:p w:rsidR="00747206" w:rsidRPr="005C6E94" w:rsidRDefault="00747206" w:rsidP="00747206">
      <w:pPr>
        <w:numPr>
          <w:ilvl w:val="0"/>
          <w:numId w:val="6"/>
        </w:numPr>
      </w:pPr>
      <w:r w:rsidRPr="005C6E94">
        <w:t>A developer who wants to understand why and how the framework was developed, how to extend it and or how to use the concepts to develop their enterprise applications.</w:t>
      </w:r>
    </w:p>
    <w:p w:rsidR="00747206" w:rsidRPr="005C6E94" w:rsidRDefault="00747206" w:rsidP="00747206">
      <w:r w:rsidRPr="005C6E94">
        <w:t xml:space="preserve">We understand that the readers of this book and the users of Habanero are busy. We have therefore </w:t>
      </w:r>
      <w:r w:rsidR="004E3359">
        <w:t>endeavored in</w:t>
      </w:r>
      <w:r w:rsidRPr="005C6E94">
        <w:t xml:space="preserve"> every way to ensure that the book can be used to provide immediate benefit at each stage. Since software developers learn best by example</w:t>
      </w:r>
      <w:r>
        <w:t>s,</w:t>
      </w:r>
      <w:r w:rsidRPr="005C6E94">
        <w:t xml:space="preserve"> we have included extensive examples</w:t>
      </w:r>
      <w:r>
        <w:t xml:space="preserve"> and</w:t>
      </w:r>
      <w:r w:rsidRPr="005C6E94">
        <w:t xml:space="preserve"> a worked example that will be developed through the various sections of the book.</w:t>
      </w:r>
    </w:p>
    <w:p w:rsidR="007B72F7" w:rsidRDefault="007B72F7" w:rsidP="007B72F7"/>
    <w:p w:rsidR="003B0C9E" w:rsidRPr="005C6E94" w:rsidRDefault="003B0C9E" w:rsidP="00DE2BBB">
      <w:pPr>
        <w:pStyle w:val="Heading2"/>
      </w:pPr>
      <w:r>
        <w:t>Book Section Overview</w:t>
      </w:r>
    </w:p>
    <w:p w:rsidR="007B72F7" w:rsidRPr="005C6E94" w:rsidRDefault="007B72F7" w:rsidP="00DE2BBB">
      <w:pPr>
        <w:pStyle w:val="Heading3"/>
      </w:pPr>
      <w:r w:rsidRPr="00B6515B">
        <w:t xml:space="preserve">Section </w:t>
      </w:r>
      <w:r w:rsidR="004E3359" w:rsidRPr="00B6515B">
        <w:t>1</w:t>
      </w:r>
      <w:r w:rsidRPr="00B6515B">
        <w:t xml:space="preserve"> - Overview</w:t>
      </w:r>
      <w:r w:rsidRPr="005C6E94">
        <w:t xml:space="preserve">: </w:t>
      </w:r>
    </w:p>
    <w:p w:rsidR="007B72F7" w:rsidRPr="005C6E94" w:rsidRDefault="007B72F7" w:rsidP="007B72F7">
      <w:r w:rsidRPr="005C6E94">
        <w:t>This section provides the generation</w:t>
      </w:r>
      <w:r w:rsidR="0048710D">
        <w:t xml:space="preserve"> of a sample application</w:t>
      </w:r>
      <w:r w:rsidR="003B0C9E">
        <w:t>,</w:t>
      </w:r>
      <w:r w:rsidR="0048710D">
        <w:t xml:space="preserve"> using H</w:t>
      </w:r>
      <w:r w:rsidRPr="005C6E94">
        <w:t>abanero</w:t>
      </w:r>
      <w:r w:rsidR="003B0C9E">
        <w:t xml:space="preserve">. It </w:t>
      </w:r>
      <w:r w:rsidRPr="005C6E94">
        <w:t xml:space="preserve">introduces all the principles </w:t>
      </w:r>
      <w:r w:rsidR="003B0C9E">
        <w:t xml:space="preserve">that are </w:t>
      </w:r>
      <w:r w:rsidRPr="005C6E94">
        <w:t xml:space="preserve">required </w:t>
      </w:r>
      <w:r w:rsidR="003B0C9E">
        <w:t>to develop</w:t>
      </w:r>
      <w:r w:rsidRPr="005C6E94">
        <w:t xml:space="preserve"> enterprise applications. We would suggest that all readers read </w:t>
      </w:r>
      <w:r>
        <w:t>these</w:t>
      </w:r>
      <w:r w:rsidRPr="005C6E94">
        <w:t xml:space="preserve"> chapter</w:t>
      </w:r>
      <w:r>
        <w:t>s</w:t>
      </w:r>
      <w:r w:rsidRPr="005C6E94">
        <w:t>.</w:t>
      </w:r>
    </w:p>
    <w:p w:rsidR="007B72F7" w:rsidRPr="005C6E94" w:rsidRDefault="007B72F7" w:rsidP="007B72F7">
      <w:r w:rsidRPr="005C6E94">
        <w:t>Chapter 1 covers the use of Habanero and Firestarter (an application code generator speciali</w:t>
      </w:r>
      <w:r>
        <w:t>s</w:t>
      </w:r>
      <w:r w:rsidRPr="005C6E94">
        <w:t>ed for Habanero). This is very brief and used merely to give the reader a quick overview of the Framework.</w:t>
      </w:r>
    </w:p>
    <w:p w:rsidR="007B72F7" w:rsidRPr="005C6E94" w:rsidRDefault="007B72F7" w:rsidP="007B72F7">
      <w:r w:rsidRPr="005C6E94">
        <w:t xml:space="preserve">Chapter 2 covers the principles and practices of </w:t>
      </w:r>
      <w:r w:rsidR="003B0C9E">
        <w:t>e</w:t>
      </w:r>
      <w:r w:rsidRPr="005C6E94">
        <w:t>nterprise application development. This chapter will touch on all the concepts that will be covered in the remaining chapters of the book.</w:t>
      </w:r>
    </w:p>
    <w:p w:rsidR="007B72F7" w:rsidRPr="005C6E94" w:rsidRDefault="007B72F7" w:rsidP="00DE2BBB">
      <w:pPr>
        <w:pStyle w:val="Heading3"/>
      </w:pPr>
      <w:r w:rsidRPr="00B6515B">
        <w:t>Section 2 – Business Logic Layer</w:t>
      </w:r>
      <w:r w:rsidRPr="005C6E94">
        <w:t xml:space="preserve">: </w:t>
      </w:r>
    </w:p>
    <w:p w:rsidR="007B72F7" w:rsidRPr="005C6E94" w:rsidRDefault="007B72F7" w:rsidP="007B72F7">
      <w:r w:rsidRPr="005C6E94">
        <w:t xml:space="preserve">This section covers the development of the </w:t>
      </w:r>
      <w:r w:rsidR="003B0C9E">
        <w:t>b</w:t>
      </w:r>
      <w:r w:rsidRPr="005C6E94">
        <w:t>usiness logic layer of an enterprise application</w:t>
      </w:r>
      <w:r>
        <w:t>,</w:t>
      </w:r>
      <w:r w:rsidRPr="005C6E94">
        <w:t xml:space="preserve"> also called the domain model. The domain model involves a group of objects that </w:t>
      </w:r>
      <w:r w:rsidR="00B6515B" w:rsidRPr="005C6E94">
        <w:t>model</w:t>
      </w:r>
      <w:r w:rsidR="00B6515B">
        <w:t>s</w:t>
      </w:r>
      <w:r w:rsidRPr="005C6E94">
        <w:t xml:space="preserve"> the area of </w:t>
      </w:r>
      <w:r w:rsidR="00B6515B">
        <w:t>business area</w:t>
      </w:r>
      <w:r w:rsidRPr="005C6E94">
        <w:t xml:space="preserve"> that your system is implementing. The domain model in the simplest case closely resembles the relational database model but in more complex business scenarios can be significantly different. The domain model provides the layer where you model the</w:t>
      </w:r>
      <w:r>
        <w:t xml:space="preserve"> domain</w:t>
      </w:r>
      <w:r w:rsidRPr="005C6E94">
        <w:t xml:space="preserve"> behavior, data, validation and object relationships. One of the important functions of this layer is to hide the </w:t>
      </w:r>
      <w:r>
        <w:t>database,</w:t>
      </w:r>
      <w:r w:rsidRPr="005C6E94">
        <w:t xml:space="preserve"> so this section will not discuss any database and object persistence</w:t>
      </w:r>
      <w:r>
        <w:t xml:space="preserve"> issues</w:t>
      </w:r>
      <w:r w:rsidRPr="005C6E94">
        <w:t xml:space="preserve">. </w:t>
      </w:r>
      <w:r>
        <w:t>Object persistence will be addressed in</w:t>
      </w:r>
      <w:r w:rsidRPr="005C6E94">
        <w:t xml:space="preserve"> Section 4.</w:t>
      </w:r>
    </w:p>
    <w:p w:rsidR="00B6515B" w:rsidRDefault="007B72F7" w:rsidP="007B72F7">
      <w:r w:rsidRPr="005C6E94">
        <w:t xml:space="preserve">Each chapter in the section starts with a brief introduction to the topic. This is followed by an example of how to model this using Firestarter and Habanero and how to use this in an application. A developer </w:t>
      </w:r>
      <w:r w:rsidR="00B6515B">
        <w:t xml:space="preserve">who merely wants </w:t>
      </w:r>
      <w:r w:rsidRPr="005C6E94">
        <w:t>to use Habanero can stop at this point an</w:t>
      </w:r>
      <w:r>
        <w:t xml:space="preserve">d move onto the next chapter. </w:t>
      </w:r>
    </w:p>
    <w:p w:rsidR="007B72F7" w:rsidRPr="005C6E94" w:rsidRDefault="007B72F7" w:rsidP="007B72F7">
      <w:r w:rsidRPr="00CD2E5F">
        <w:t>The chapter will then delve into the more advanced features of Habanero and</w:t>
      </w:r>
      <w:r>
        <w:t xml:space="preserve"> Enterprise applications including</w:t>
      </w:r>
      <w:r w:rsidRPr="005C6E94">
        <w:t xml:space="preserve"> how Habanero implements these features, the design decisions behind the implementation and where relevant a discussion of why these decisions were made </w:t>
      </w:r>
      <w:r>
        <w:t>when</w:t>
      </w:r>
      <w:r w:rsidRPr="005C6E94">
        <w:t xml:space="preserve"> compared to alternates.</w:t>
      </w:r>
      <w:r>
        <w:t xml:space="preserve"> </w:t>
      </w:r>
    </w:p>
    <w:p w:rsidR="007B72F7" w:rsidRPr="005C6E94" w:rsidRDefault="007B72F7" w:rsidP="007B72F7">
      <w:r w:rsidRPr="005C6E94">
        <w:t xml:space="preserve">Finally </w:t>
      </w:r>
      <w:r>
        <w:t>the chapter</w:t>
      </w:r>
      <w:r w:rsidRPr="005C6E94">
        <w:t xml:space="preserve"> move</w:t>
      </w:r>
      <w:r w:rsidR="00B6515B">
        <w:t>s</w:t>
      </w:r>
      <w:r w:rsidRPr="005C6E94">
        <w:t xml:space="preserve"> onto how these features of Habanero can be extended to deal exceptional situations and requirements.</w:t>
      </w:r>
    </w:p>
    <w:p w:rsidR="007B72F7" w:rsidRPr="005C6E94" w:rsidRDefault="007B72F7" w:rsidP="007B72F7"/>
    <w:p w:rsidR="00B6515B" w:rsidRDefault="00B6515B">
      <w:pPr>
        <w:rPr>
          <w:caps/>
          <w:color w:val="365F91" w:themeColor="accent1" w:themeShade="BF"/>
          <w:spacing w:val="10"/>
          <w:sz w:val="22"/>
          <w:szCs w:val="22"/>
        </w:rPr>
      </w:pPr>
      <w:r>
        <w:br w:type="page"/>
      </w:r>
    </w:p>
    <w:p w:rsidR="007B72F7" w:rsidRPr="005C6E94" w:rsidRDefault="007B72F7" w:rsidP="00DE2BBB">
      <w:pPr>
        <w:pStyle w:val="Heading3"/>
      </w:pPr>
      <w:r w:rsidRPr="00B6515B">
        <w:lastRenderedPageBreak/>
        <w:t>Section 3 - Presentation</w:t>
      </w:r>
      <w:r w:rsidRPr="005C6E94">
        <w:t>:</w:t>
      </w:r>
    </w:p>
    <w:p w:rsidR="007B72F7" w:rsidRPr="005C6E94" w:rsidRDefault="007B72F7" w:rsidP="007B72F7">
      <w:r w:rsidRPr="005C6E94">
        <w:t xml:space="preserve">This section covers the development of the </w:t>
      </w:r>
      <w:r w:rsidR="00B6515B">
        <w:t>p</w:t>
      </w:r>
      <w:r w:rsidRPr="005C6E94">
        <w:t xml:space="preserve">resentation layer. The </w:t>
      </w:r>
      <w:r w:rsidR="00B6515B">
        <w:t>p</w:t>
      </w:r>
      <w:r w:rsidRPr="005C6E94">
        <w:t xml:space="preserve">resentation layer covers user interfaces for capturing, searching, manipulating, reporting on and viewing objects. The technologies covered here include, ASP, C# and </w:t>
      </w:r>
      <w:r>
        <w:t>Visual WebGui</w:t>
      </w:r>
      <w:r w:rsidRPr="005C6E94">
        <w:t xml:space="preserve"> </w:t>
      </w:r>
      <w:r>
        <w:t>(</w:t>
      </w:r>
      <w:r w:rsidRPr="005C6E94">
        <w:t xml:space="preserve">an </w:t>
      </w:r>
      <w:smartTag w:uri="urn:schemas-microsoft-com:office:smarttags" w:element="City">
        <w:smartTag w:uri="urn:schemas-microsoft-com:office:smarttags" w:element="place">
          <w:r w:rsidRPr="005C6E94">
            <w:t>AJAX</w:t>
          </w:r>
        </w:smartTag>
      </w:smartTag>
      <w:r w:rsidRPr="005C6E94">
        <w:t xml:space="preserve"> framework for web development</w:t>
      </w:r>
      <w:r>
        <w:t>)</w:t>
      </w:r>
      <w:r w:rsidRPr="005C6E94">
        <w:t xml:space="preserve">. </w:t>
      </w:r>
      <w:r w:rsidR="00B6515B">
        <w:t xml:space="preserve">Our preferred </w:t>
      </w:r>
      <w:r w:rsidRPr="00B6515B">
        <w:t xml:space="preserve">reporting tool </w:t>
      </w:r>
      <w:r w:rsidR="00B6515B" w:rsidRPr="00B6515B">
        <w:t>i</w:t>
      </w:r>
      <w:r w:rsidRPr="00B6515B">
        <w:t>s Active reports.</w:t>
      </w:r>
    </w:p>
    <w:p w:rsidR="007B72F7" w:rsidRPr="005C6E94" w:rsidRDefault="007B72F7" w:rsidP="00DE2BBB">
      <w:pPr>
        <w:pStyle w:val="Heading3"/>
      </w:pPr>
      <w:r w:rsidRPr="00B6515B">
        <w:t>Section 4 - Data Access</w:t>
      </w:r>
      <w:r w:rsidRPr="005C6E94">
        <w:t xml:space="preserve">: </w:t>
      </w:r>
    </w:p>
    <w:p w:rsidR="007B72F7" w:rsidRPr="005C6E94" w:rsidRDefault="007B72F7" w:rsidP="007B72F7">
      <w:r w:rsidRPr="005C6E94">
        <w:t>This section covers the development of the Data layer i.e. the mapping of business objects to a data store. This section includes persisting objects to XML, memory caches, object data stores and relational databases. Since most enterprise applications persist</w:t>
      </w:r>
      <w:r w:rsidR="008C12F1">
        <w:t>s</w:t>
      </w:r>
      <w:r w:rsidRPr="005C6E94">
        <w:t xml:space="preserve"> their data </w:t>
      </w:r>
      <w:r>
        <w:t>to</w:t>
      </w:r>
      <w:r w:rsidRPr="005C6E94">
        <w:t xml:space="preserve"> relational databases</w:t>
      </w:r>
      <w:r>
        <w:t>,</w:t>
      </w:r>
      <w:r w:rsidRPr="005C6E94">
        <w:t xml:space="preserve"> a large part of this section revolves around persisting objects </w:t>
      </w:r>
      <w:r>
        <w:t>in</w:t>
      </w:r>
      <w:r w:rsidRPr="005C6E94">
        <w:t xml:space="preserve"> a relational database (</w:t>
      </w:r>
      <w:r>
        <w:t xml:space="preserve">using </w:t>
      </w:r>
      <w:r w:rsidRPr="005C6E94">
        <w:t>object relational mapping).</w:t>
      </w:r>
      <w:r w:rsidR="008C12F1">
        <w:t xml:space="preserve"> </w:t>
      </w:r>
      <w:r w:rsidRPr="005C6E94">
        <w:t>The structure of these chapters is the same as section 2 and should be used in the same manner.</w:t>
      </w:r>
    </w:p>
    <w:p w:rsidR="007B72F7" w:rsidRPr="005C6E94" w:rsidRDefault="007B72F7" w:rsidP="00DE2BBB">
      <w:pPr>
        <w:pStyle w:val="Heading3"/>
      </w:pPr>
      <w:r w:rsidRPr="00B6515B">
        <w:t>Section 5 - Miscelaneous</w:t>
      </w:r>
      <w:r w:rsidRPr="005C6E94">
        <w:t>:</w:t>
      </w:r>
    </w:p>
    <w:p w:rsidR="007B72F7" w:rsidRPr="005C6E94" w:rsidRDefault="007B72F7" w:rsidP="007B72F7">
      <w:pPr>
        <w:rPr>
          <w:i/>
        </w:rPr>
      </w:pPr>
      <w:r w:rsidRPr="005C6E94">
        <w:t xml:space="preserve">In addition to the presentation of </w:t>
      </w:r>
      <w:r w:rsidR="008C12F1">
        <w:t>d</w:t>
      </w:r>
      <w:r w:rsidRPr="005C6E94">
        <w:t>omain objects in a user interface</w:t>
      </w:r>
      <w:r>
        <w:t>,</w:t>
      </w:r>
      <w:r w:rsidRPr="005C6E94">
        <w:t xml:space="preserve"> our business objects may </w:t>
      </w:r>
      <w:r w:rsidR="008C12F1">
        <w:t xml:space="preserve">also </w:t>
      </w:r>
      <w:r w:rsidRPr="005C6E94">
        <w:t xml:space="preserve">need to be available to other applications </w:t>
      </w:r>
      <w:r w:rsidR="008C12F1" w:rsidRPr="005C6E94">
        <w:t>e.g.</w:t>
      </w:r>
      <w:r w:rsidRPr="005C6E94">
        <w:t xml:space="preserve"> via </w:t>
      </w:r>
      <w:r w:rsidR="008C12F1" w:rsidRPr="005C6E94">
        <w:t>web services</w:t>
      </w:r>
      <w:r w:rsidRPr="005C6E94">
        <w:t xml:space="preserve">. In this section we will </w:t>
      </w:r>
      <w:r w:rsidR="008C12F1">
        <w:t>discuss</w:t>
      </w:r>
      <w:r w:rsidRPr="005C6E94">
        <w:t xml:space="preserve"> various solutions for these.</w:t>
      </w:r>
    </w:p>
    <w:p w:rsidR="007B72F7" w:rsidRPr="005C6E94" w:rsidRDefault="007B72F7" w:rsidP="007B72F7">
      <w:pPr>
        <w:pStyle w:val="Heading1"/>
      </w:pPr>
    </w:p>
    <w:p w:rsidR="007B72F7" w:rsidRPr="005C6E94" w:rsidRDefault="0088529A" w:rsidP="00DE2BBB">
      <w:pPr>
        <w:pStyle w:val="Heading2"/>
      </w:pPr>
      <w:r>
        <w:rPr>
          <w:rStyle w:val="Heading5Char"/>
        </w:rPr>
        <w:t>Contributors of the book</w:t>
      </w:r>
      <w:r w:rsidR="007B72F7" w:rsidRPr="005C6E94">
        <w:t>:</w:t>
      </w:r>
    </w:p>
    <w:p w:rsidR="007B72F7" w:rsidRPr="005C6E94" w:rsidRDefault="007B72F7" w:rsidP="007B72F7">
      <w:r w:rsidRPr="005C6E94">
        <w:t>This book has been written</w:t>
      </w:r>
      <w:r w:rsidR="007C4EB8">
        <w:t xml:space="preserve"> and edited </w:t>
      </w:r>
      <w:r w:rsidRPr="005C6E94">
        <w:t>by</w:t>
      </w:r>
    </w:p>
    <w:p w:rsidR="0088529A" w:rsidRDefault="0088529A" w:rsidP="0088529A">
      <w:r>
        <w:t>Peter Wiles</w:t>
      </w:r>
      <w:r w:rsidR="00B476F7">
        <w:t xml:space="preserve"> (</w:t>
      </w:r>
      <w:r w:rsidR="00C011C3">
        <w:t>Google</w:t>
      </w:r>
      <w:r w:rsidR="00B476F7">
        <w:t xml:space="preserve"> Dev)</w:t>
      </w:r>
    </w:p>
    <w:p w:rsidR="0088529A" w:rsidRDefault="0088529A" w:rsidP="0088529A">
      <w:r>
        <w:t>Brett Powell</w:t>
      </w:r>
      <w:r w:rsidR="00B476F7">
        <w:t xml:space="preserve"> (Glory Dev)</w:t>
      </w:r>
    </w:p>
    <w:p w:rsidR="007C4EB8" w:rsidRDefault="007C4EB8" w:rsidP="007C4EB8">
      <w:r>
        <w:t>Soriya Das</w:t>
      </w:r>
      <w:r w:rsidR="00B476F7">
        <w:t xml:space="preserve"> (Sarky Dev)</w:t>
      </w:r>
    </w:p>
    <w:p w:rsidR="007C4EB8" w:rsidRDefault="007C4EB8" w:rsidP="007C4EB8">
      <w:r>
        <w:t>Mark Whitfeld</w:t>
      </w:r>
      <w:r w:rsidR="00B476F7">
        <w:t xml:space="preserve"> (</w:t>
      </w:r>
      <w:r w:rsidR="00684759">
        <w:t>Complex Dev)</w:t>
      </w:r>
    </w:p>
    <w:p w:rsidR="007B72F7" w:rsidRDefault="007B72F7" w:rsidP="007B72F7">
      <w:r>
        <w:t>Eric Savage</w:t>
      </w:r>
      <w:r w:rsidR="00B476F7">
        <w:t xml:space="preserve"> (Simply Dev)</w:t>
      </w:r>
    </w:p>
    <w:p w:rsidR="007B72F7" w:rsidRDefault="007B72F7" w:rsidP="007B72F7">
      <w:r>
        <w:t xml:space="preserve">Hagashen </w:t>
      </w:r>
      <w:r w:rsidR="007C4EB8">
        <w:t>Naidoo</w:t>
      </w:r>
      <w:r w:rsidR="00B476F7">
        <w:t xml:space="preserve"> (Stirrer Dev)</w:t>
      </w:r>
    </w:p>
    <w:p w:rsidR="007B72F7" w:rsidRDefault="007B72F7" w:rsidP="007B72F7">
      <w:r>
        <w:t xml:space="preserve">Sherwin </w:t>
      </w:r>
      <w:r w:rsidR="003665A3">
        <w:t>Moodley</w:t>
      </w:r>
      <w:r w:rsidR="00B476F7">
        <w:t xml:space="preserve"> (Pretty Dev)</w:t>
      </w:r>
    </w:p>
    <w:p w:rsidR="007C4EB8" w:rsidRDefault="007C4EB8" w:rsidP="007C4EB8">
      <w:r>
        <w:t xml:space="preserve">Duncan </w:t>
      </w:r>
      <w:r w:rsidR="00987A38">
        <w:t>Hodg</w:t>
      </w:r>
      <w:r w:rsidR="00E22D04">
        <w:t>son</w:t>
      </w:r>
      <w:r w:rsidR="00B476F7">
        <w:t xml:space="preserve"> (BreakIT Dev)</w:t>
      </w:r>
    </w:p>
    <w:p w:rsidR="00B476F7" w:rsidRDefault="00B476F7" w:rsidP="007C4EB8">
      <w:r>
        <w:t>Deerasha Singh (Guji Dev)</w:t>
      </w:r>
    </w:p>
    <w:p w:rsidR="00216AFD" w:rsidRDefault="00216AFD" w:rsidP="007C4EB8">
      <w:r>
        <w:t>Dom</w:t>
      </w:r>
      <w:r w:rsidR="00A17802">
        <w:t>inic</w:t>
      </w:r>
      <w:r>
        <w:t xml:space="preserve"> Hardman (Money Dev)</w:t>
      </w:r>
    </w:p>
    <w:p w:rsidR="007B72F7" w:rsidRDefault="007B72F7" w:rsidP="007B72F7"/>
    <w:p w:rsidR="008D795F" w:rsidRPr="005C6E94" w:rsidRDefault="008D795F" w:rsidP="00DE2BBB">
      <w:pPr>
        <w:pStyle w:val="Heading2"/>
      </w:pPr>
      <w:r>
        <w:t xml:space="preserve">Licensing </w:t>
      </w:r>
    </w:p>
    <w:p w:rsidR="000F7F5D" w:rsidRDefault="000F7F5D" w:rsidP="007B72F7">
      <w:r>
        <w:t xml:space="preserve">Copyright © 2008 Chillisoft Solution Services Pty (Ltd). </w:t>
      </w:r>
    </w:p>
    <w:p w:rsidR="008D795F" w:rsidRDefault="00DE2BBB" w:rsidP="003665A3">
      <w:r>
        <w:lastRenderedPageBreak/>
        <w:t>C Sharp Enterprise Zone is a</w:t>
      </w:r>
      <w:r w:rsidR="008D795F">
        <w:t xml:space="preserve">n intermediate-to-advanced book created using an open-source development process. </w:t>
      </w:r>
      <w:r>
        <w:t xml:space="preserve">C Sharp Enterprise Zone </w:t>
      </w:r>
      <w:r w:rsidR="003A6D96">
        <w:t>is p</w:t>
      </w:r>
      <w:r w:rsidR="008D795F">
        <w:t xml:space="preserve">ublished under the </w:t>
      </w:r>
      <w:r w:rsidR="00CA74F1">
        <w:rPr>
          <w:noProof/>
          <w:lang w:val="en-ZA" w:eastAsia="en-ZA" w:bidi="ar-SA"/>
        </w:rPr>
        <w:drawing>
          <wp:inline distT="0" distB="0" distL="0" distR="0">
            <wp:extent cx="839470" cy="293370"/>
            <wp:effectExtent l="1905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839470" cy="293370"/>
                    </a:xfrm>
                    <a:prstGeom prst="rect">
                      <a:avLst/>
                    </a:prstGeom>
                    <a:noFill/>
                    <a:ln w="9525">
                      <a:noFill/>
                      <a:miter lim="800000"/>
                      <a:headEnd/>
                      <a:tailEnd/>
                    </a:ln>
                  </pic:spPr>
                </pic:pic>
              </a:graphicData>
            </a:graphic>
          </wp:inline>
        </w:drawing>
      </w:r>
      <w:r w:rsidR="00CA74F1">
        <w:t xml:space="preserve"> (</w:t>
      </w:r>
      <w:hyperlink r:id="rId7" w:history="1">
        <w:r w:rsidR="008D795F">
          <w:rPr>
            <w:rStyle w:val="Hyperlink"/>
          </w:rPr>
          <w:t>Creative Commons Attribution-</w:t>
        </w:r>
        <w:r w:rsidR="00270311">
          <w:rPr>
            <w:rStyle w:val="Hyperlink"/>
          </w:rPr>
          <w:t>NonComercial -</w:t>
        </w:r>
        <w:r w:rsidR="008D795F">
          <w:rPr>
            <w:rStyle w:val="Hyperlink"/>
          </w:rPr>
          <w:t>Share Alike 3.0 license</w:t>
        </w:r>
      </w:hyperlink>
      <w:r w:rsidR="00CA74F1">
        <w:t xml:space="preserve"> )</w:t>
      </w:r>
    </w:p>
    <w:p w:rsidR="00DE2BBB" w:rsidRPr="00DE2BBB" w:rsidRDefault="00DE2BBB" w:rsidP="00DE2BBB">
      <w:pPr>
        <w:pStyle w:val="Heading3"/>
      </w:pPr>
      <w:r w:rsidRPr="00DE2BBB">
        <w:rPr>
          <w:rStyle w:val="Emphasis"/>
          <w:caps/>
          <w:spacing w:val="15"/>
        </w:rPr>
        <w:t>License Details</w:t>
      </w:r>
    </w:p>
    <w:p w:rsidR="00DE2BBB" w:rsidRDefault="00DE2BBB" w:rsidP="00DE2BBB">
      <w: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DE2BBB" w:rsidRDefault="00DE2BBB" w:rsidP="00DE2BBB">
      <w: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DE2BBB" w:rsidRDefault="00DE2BBB" w:rsidP="00DE2BBB">
      <w:r>
        <w:rPr>
          <w:rStyle w:val="Strong"/>
        </w:rPr>
        <w:t>1. Definitions</w:t>
      </w:r>
    </w:p>
    <w:p w:rsidR="00DE2BBB" w:rsidRDefault="00DE2BBB" w:rsidP="00DE2BBB">
      <w:r>
        <w:rPr>
          <w:rStyle w:val="Strong"/>
        </w:rPr>
        <w:t>"Adaptation"</w:t>
      </w:r>
      <w:r>
        <w:t xml:space="preserve">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DE2BBB" w:rsidRDefault="00DE2BBB" w:rsidP="00DE2BBB">
      <w:r>
        <w:rPr>
          <w:rStyle w:val="Strong"/>
        </w:rPr>
        <w:t>"Collection"</w:t>
      </w:r>
      <w:r>
        <w:t xml:space="preserve"> means a collection of literary or artistic works, such as encyclopedias and anthologies, or performances, phonograms or broadcasts, or other works or subject matter other than works listed in Section 1(g)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DE2BBB" w:rsidRDefault="00DE2BBB" w:rsidP="00DE2BBB">
      <w:r>
        <w:rPr>
          <w:rStyle w:val="Strong"/>
        </w:rPr>
        <w:t>"Distribute"</w:t>
      </w:r>
      <w:r>
        <w:t xml:space="preserve"> means to make available to the public the original and copies of the Work or Adaptation, as appropriate, through sale or other transfer of ownership.</w:t>
      </w:r>
    </w:p>
    <w:p w:rsidR="00DE2BBB" w:rsidRDefault="00DE2BBB" w:rsidP="00DE2BBB">
      <w:r>
        <w:rPr>
          <w:rStyle w:val="Strong"/>
        </w:rPr>
        <w:t>"License Elements"</w:t>
      </w:r>
      <w:r>
        <w:t xml:space="preserve"> means the following high-level license attributes as selected by Licensor and indicated in the title of this License: Attribution, Noncommercial, ShareAlike.</w:t>
      </w:r>
    </w:p>
    <w:p w:rsidR="00DE2BBB" w:rsidRDefault="00DE2BBB" w:rsidP="00DE2BBB">
      <w:r>
        <w:rPr>
          <w:rStyle w:val="Strong"/>
        </w:rPr>
        <w:t>"Licensor"</w:t>
      </w:r>
      <w:r>
        <w:t xml:space="preserve"> means the individual, individuals, entity or entities that offer(s) the Work under the terms of this License.</w:t>
      </w:r>
    </w:p>
    <w:p w:rsidR="00DE2BBB" w:rsidRDefault="00DE2BBB" w:rsidP="00DE2BBB">
      <w:r>
        <w:rPr>
          <w:rStyle w:val="Strong"/>
        </w:rPr>
        <w:t>"Original Author"</w:t>
      </w:r>
      <w:r>
        <w:t xml:space="preserve">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DE2BBB" w:rsidRDefault="00DE2BBB" w:rsidP="00DE2BBB">
      <w:r>
        <w:rPr>
          <w:rStyle w:val="Strong"/>
        </w:rPr>
        <w:lastRenderedPageBreak/>
        <w:t>"Work"</w:t>
      </w:r>
      <w: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DE2BBB" w:rsidRDefault="00DE2BBB" w:rsidP="00DE2BBB">
      <w:r>
        <w:rPr>
          <w:rStyle w:val="Strong"/>
        </w:rPr>
        <w:t>"You"</w:t>
      </w:r>
      <w: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DE2BBB" w:rsidRDefault="00DE2BBB" w:rsidP="00DE2BBB">
      <w:r>
        <w:rPr>
          <w:rStyle w:val="Strong"/>
        </w:rPr>
        <w:t>"Publicly Perform"</w:t>
      </w:r>
      <w:r>
        <w:t xml:space="preserve">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DE2BBB" w:rsidRDefault="00DE2BBB" w:rsidP="00DE2BBB">
      <w:r>
        <w:rPr>
          <w:rStyle w:val="Strong"/>
        </w:rPr>
        <w:t>"Reproduce"</w:t>
      </w:r>
      <w: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DE2BBB" w:rsidRDefault="00DE2BBB" w:rsidP="00DE2BBB">
      <w:r>
        <w:rPr>
          <w:rStyle w:val="Strong"/>
        </w:rPr>
        <w:t>2. Fair Dealing Rights.</w:t>
      </w:r>
      <w:r>
        <w:t xml:space="preserve"> Nothing in this License is intended to reduce, limit, or restrict any uses free from copyright or rights arising from limitations or exceptions that are provided for in connection with the copyright protection under copyright law or other applicable laws.</w:t>
      </w:r>
    </w:p>
    <w:p w:rsidR="00DE2BBB" w:rsidRDefault="00DE2BBB" w:rsidP="00DE2BBB">
      <w:r>
        <w:rPr>
          <w:rStyle w:val="Strong"/>
        </w:rPr>
        <w:t>3. License Grant.</w:t>
      </w:r>
      <w:r>
        <w:t xml:space="preserve"> Subject to the terms and conditions of this License, Licensor hereby grants You a worldwide, royalty-free, non-exclusive, perpetual (for the duration of the applicable copyright) license to exercise the rights in the Work as stated below:</w:t>
      </w:r>
    </w:p>
    <w:p w:rsidR="00DE2BBB" w:rsidRDefault="00DE2BBB" w:rsidP="00DE2BBB">
      <w:r>
        <w:t>to Reproduce the Work, to incorporate the Work into one or more Collections, and to Reproduce the Work as incorporated in the Collections;</w:t>
      </w:r>
    </w:p>
    <w:p w:rsidR="00DE2BBB" w:rsidRDefault="00DE2BBB" w:rsidP="00DE2BBB">
      <w: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DE2BBB" w:rsidRDefault="00DE2BBB" w:rsidP="00DE2BBB">
      <w:r>
        <w:t>to Distribute and Publicly Perform the Work including as incorporated in Collections; and,</w:t>
      </w:r>
    </w:p>
    <w:p w:rsidR="00DE2BBB" w:rsidRDefault="00DE2BBB" w:rsidP="00DE2BBB">
      <w:r>
        <w:t>to Distribute and Publicly Perform Adaptations.</w:t>
      </w:r>
    </w:p>
    <w:p w:rsidR="00DE2BBB" w:rsidRDefault="00DE2BBB" w:rsidP="00DE2BBB">
      <w: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 including but not limited to the rights described in Section 4(e).</w:t>
      </w:r>
    </w:p>
    <w:p w:rsidR="00DE2BBB" w:rsidRDefault="00DE2BBB" w:rsidP="00DE2BBB">
      <w:r>
        <w:rPr>
          <w:rStyle w:val="Strong"/>
        </w:rPr>
        <w:lastRenderedPageBreak/>
        <w:t>4. Restrictions.</w:t>
      </w:r>
      <w:r>
        <w:t xml:space="preserve"> The license granted in Section 3 above is expressly made subject to and limited by the following restrictions:</w:t>
      </w:r>
    </w:p>
    <w:p w:rsidR="00DE2BBB" w:rsidRDefault="00DE2BBB" w:rsidP="00DE2BBB">
      <w:r>
        <w:t>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4(d), as requested. If You create an Adaptation, upon notice from any Licensor You must, to the extent practicable, remove from the Adaptation any credit as required by Section 4(d), as requested.</w:t>
      </w:r>
    </w:p>
    <w:p w:rsidR="00DE2BBB" w:rsidRDefault="00DE2BBB" w:rsidP="00DE2BBB">
      <w:r>
        <w:t>You may Distribute or Publicly Perform an Adaptation only under: (i) the terms of this License; (ii) a later version of this License with the same License Elements as this License; (iii) a Creative Commons jurisdiction license (either this or a later license version) that contains the same License Elements as this License (e.g., Attribution-</w:t>
      </w:r>
      <w:r w:rsidR="00453A04">
        <w:t>Noncommercial</w:t>
      </w:r>
      <w:r>
        <w:t>-</w:t>
      </w:r>
      <w:r w:rsidR="00453A04">
        <w:t>Share Alike</w:t>
      </w:r>
      <w:r>
        <w:t xml:space="preserve"> 3.0 US) ("Applicable License"). You must include a copy of, or the URI, for Applicable License with every copy of each Adaptation You Distribute or Publicly Perform. You may not offer or impose any terms on the Adaptation that restrict the terms of the Applicable License or the ability of the recipient of the Adaptation to exercise the rights granted to that recipient under the terms of the Applicable License. You must keep intact all notices that refer to the Applicable License and to the disclaimer of warranties with every copy of the Work as included in the Adaptation You Distribute or Publicly Perform. When You Distribute or Publicly Perform the Adaptation, You may not impose any effective technological measures on the Adaptation that restrict the ability of a recipient of the Adaptation from You to exercise the rights granted to that recipient under the terms of the Applicable License. This Section 4(b) applies to the Adaptation as incorporated in a Collection, but this does not require the Collection apart from the Adaptation itself to be made subject to the terms of the Applicable License.</w:t>
      </w:r>
    </w:p>
    <w:p w:rsidR="00DE2BBB" w:rsidRDefault="00DE2BBB" w:rsidP="00DE2BBB">
      <w:r>
        <w:t>You may not exercise any of the rights granted to You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w:t>
      </w:r>
    </w:p>
    <w:p w:rsidR="00DE2BBB" w:rsidRDefault="00DE2BBB" w:rsidP="00DE2BBB">
      <w:r>
        <w:t xml:space="preserve">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Section 3(b), in the case of an Adaptation, a credit identifying the use of the Work in the Adaptation (e.g., "French translation of the Work by Original Author," or "Screenplay based on original Work by Original Author"). The credit required by this Section 4(d) may be implemented in any reasonable manner; </w:t>
      </w:r>
      <w:r>
        <w:lastRenderedPageBreak/>
        <w:t>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DE2BBB" w:rsidRDefault="00DE2BBB" w:rsidP="00DE2BBB">
      <w:r>
        <w:t>For the avoidance of doubt:</w:t>
      </w:r>
    </w:p>
    <w:p w:rsidR="00DE2BBB" w:rsidRDefault="00DE2BBB" w:rsidP="00DE2BBB">
      <w:r>
        <w:rPr>
          <w:rStyle w:val="Strong"/>
        </w:rPr>
        <w:t>Non-waivable Compulsory License Schemes</w:t>
      </w:r>
      <w: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DE2BBB" w:rsidRDefault="00DE2BBB" w:rsidP="00DE2BBB">
      <w:r>
        <w:rPr>
          <w:rStyle w:val="Strong"/>
        </w:rPr>
        <w:t>Waivable Compulsory License Schemes</w:t>
      </w:r>
      <w:r>
        <w:t>. In those jurisdictions in which the right to collect royalties through any statutory or compulsory licensing scheme can be waived, the Licensor reserves the exclusive right to collect such royalties for any exercise by You of the rights granted under this License if Your exercise of such rights is for a purpose or use which is otherwise than noncommercial as permitted under Section 4(c) and otherwise waives the right to collect royalties through any statutory or compulsory licensing scheme; and,</w:t>
      </w:r>
    </w:p>
    <w:p w:rsidR="00DE2BBB" w:rsidRDefault="00DE2BBB" w:rsidP="00DE2BBB">
      <w:r>
        <w:rPr>
          <w:rStyle w:val="Strong"/>
        </w:rPr>
        <w:t>Voluntary License Schemes</w:t>
      </w:r>
      <w:r>
        <w:t>. The Licensor reserves the right to collect royalties, whether individually or, in the event that the Licensor is a member of a collecting society that administers voluntary licensing schemes, via that society, from any exercise by You of the rights granted under this License that is for a purpose or use which is otherwise than noncommercial as permitted under Section 4(c).</w:t>
      </w:r>
    </w:p>
    <w:p w:rsidR="00DE2BBB" w:rsidRDefault="00DE2BBB" w:rsidP="00DE2BBB">
      <w: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DE2BBB" w:rsidRDefault="00DE2BBB" w:rsidP="00DE2BBB"/>
    <w:p w:rsidR="003665A3" w:rsidRDefault="003665A3" w:rsidP="00DE2BBB">
      <w:r>
        <w:t xml:space="preserve">This book is </w:t>
      </w:r>
      <w:r w:rsidRPr="005C6E94">
        <w:t>provided free for use to the Habanero community under</w:t>
      </w:r>
      <w:r>
        <w:t xml:space="preserve"> the </w:t>
      </w:r>
      <w:r w:rsidRPr="005C6E94">
        <w:t>Creative Commons</w:t>
      </w:r>
      <w:r>
        <w:t xml:space="preserve"> License Attribution-Noncommercial-Share Alike 3.0 </w:t>
      </w:r>
      <w:r w:rsidR="00987A38">
        <w:t>u</w:t>
      </w:r>
      <w:r>
        <w:t>nported</w:t>
      </w:r>
      <w:r w:rsidR="00987A38">
        <w:t xml:space="preserve"> (i.e. please refer to </w:t>
      </w:r>
      <w:hyperlink r:id="rId8" w:history="1">
        <w:r w:rsidR="00987A38" w:rsidRPr="008E1037">
          <w:rPr>
            <w:rStyle w:val="Hyperlink"/>
          </w:rPr>
          <w:t>http://creativecommons.org/licenses/by-nc-sa/3.0/</w:t>
        </w:r>
      </w:hyperlink>
      <w:r w:rsidR="00987A38">
        <w:t xml:space="preserve"> for additional legal details).</w:t>
      </w:r>
    </w:p>
    <w:p w:rsidR="003665A3" w:rsidRDefault="00DE2BBB" w:rsidP="00DE2BBB">
      <w:r>
        <w:t>In summary the license caters for</w:t>
      </w:r>
      <w:r w:rsidR="003665A3">
        <w:t>:</w:t>
      </w:r>
    </w:p>
    <w:p w:rsidR="003665A3" w:rsidRDefault="003665A3" w:rsidP="00DE2BBB">
      <w:r>
        <w:rPr>
          <w:rStyle w:val="Strong"/>
        </w:rPr>
        <w:t>Attribution</w:t>
      </w:r>
      <w:r>
        <w:t xml:space="preserve">. You must attribute the work in the manner specified by the author or licensor (but not in any way that suggests that they endorse you or your use of the work). </w:t>
      </w:r>
    </w:p>
    <w:p w:rsidR="003665A3" w:rsidRDefault="003665A3" w:rsidP="00DE2BBB">
      <w:r>
        <w:rPr>
          <w:rStyle w:val="Strong"/>
        </w:rPr>
        <w:t>Noncommercial</w:t>
      </w:r>
      <w:r>
        <w:t xml:space="preserve">. You may not use this work for commercial purposes. </w:t>
      </w:r>
    </w:p>
    <w:p w:rsidR="003665A3" w:rsidRDefault="003665A3" w:rsidP="00DE2BBB">
      <w:r>
        <w:rPr>
          <w:rStyle w:val="Strong"/>
        </w:rPr>
        <w:t>Share Alike</w:t>
      </w:r>
      <w:r>
        <w:t xml:space="preserve">. If you alter, transform, or build upon this work, you may distribute the resulting work only under the same or similar license to this one. </w:t>
      </w:r>
    </w:p>
    <w:p w:rsidR="000F7F5D" w:rsidRDefault="00DE2BBB" w:rsidP="00DE2BBB">
      <w:pPr>
        <w:pStyle w:val="Heading2"/>
      </w:pPr>
      <w:r>
        <w:lastRenderedPageBreak/>
        <w:t>Social Investment</w:t>
      </w:r>
    </w:p>
    <w:p w:rsidR="007B72F7" w:rsidRPr="005C6E94" w:rsidRDefault="007B72F7" w:rsidP="007B72F7">
      <w:pPr>
        <w:rPr>
          <w:i/>
        </w:rPr>
      </w:pPr>
      <w:r w:rsidRPr="005C6E94">
        <w:t xml:space="preserve">If you find this book useful and wish to make a financial contribution then please contribute to </w:t>
      </w:r>
      <w:r w:rsidRPr="00987A38">
        <w:rPr>
          <w:highlight w:val="yellow"/>
        </w:rPr>
        <w:t xml:space="preserve">A charity for the </w:t>
      </w:r>
      <w:r w:rsidR="00987A38" w:rsidRPr="00987A38">
        <w:rPr>
          <w:highlight w:val="yellow"/>
        </w:rPr>
        <w:t>???</w:t>
      </w:r>
    </w:p>
    <w:p w:rsidR="00BA324D" w:rsidRPr="005C6E94" w:rsidRDefault="007B72F7" w:rsidP="00040A52">
      <w:pPr>
        <w:pStyle w:val="Heading1"/>
      </w:pPr>
      <w:r w:rsidRPr="005C6E94">
        <w:br w:type="page"/>
      </w:r>
    </w:p>
    <w:sectPr w:rsidR="00BA324D" w:rsidRPr="005C6E94" w:rsidSect="002B3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3D4"/>
    <w:multiLevelType w:val="hybridMultilevel"/>
    <w:tmpl w:val="B3A2D00E"/>
    <w:lvl w:ilvl="0" w:tplc="04090011">
      <w:start w:val="1"/>
      <w:numFmt w:val="decimal"/>
      <w:lvlText w:val="%1)"/>
      <w:lvlJc w:val="left"/>
      <w:pPr>
        <w:tabs>
          <w:tab w:val="num" w:pos="720"/>
        </w:tabs>
        <w:ind w:left="720" w:hanging="360"/>
      </w:pPr>
      <w:rPr>
        <w:rFonts w:hint="default"/>
      </w:rPr>
    </w:lvl>
    <w:lvl w:ilvl="1" w:tplc="31141D3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9A66EC"/>
    <w:multiLevelType w:val="hybridMultilevel"/>
    <w:tmpl w:val="3CB2C8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DC2BCA"/>
    <w:multiLevelType w:val="multilevel"/>
    <w:tmpl w:val="1F962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5924E66"/>
    <w:multiLevelType w:val="hybridMultilevel"/>
    <w:tmpl w:val="A0F45824"/>
    <w:lvl w:ilvl="0" w:tplc="82C413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B46C84"/>
    <w:multiLevelType w:val="hybridMultilevel"/>
    <w:tmpl w:val="A81CA3F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E374756"/>
    <w:multiLevelType w:val="multilevel"/>
    <w:tmpl w:val="C47C49C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FD440AE"/>
    <w:multiLevelType w:val="multilevel"/>
    <w:tmpl w:val="069255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72E5516"/>
    <w:multiLevelType w:val="hybridMultilevel"/>
    <w:tmpl w:val="7174FC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A4E0598"/>
    <w:multiLevelType w:val="hybridMultilevel"/>
    <w:tmpl w:val="04EC26E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95D32F6"/>
    <w:multiLevelType w:val="hybridMultilevel"/>
    <w:tmpl w:val="305819D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A56110B"/>
    <w:multiLevelType w:val="hybridMultilevel"/>
    <w:tmpl w:val="310863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E08414A"/>
    <w:multiLevelType w:val="multilevel"/>
    <w:tmpl w:val="E4E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9"/>
  </w:num>
  <w:num w:numId="5">
    <w:abstractNumId w:val="1"/>
  </w:num>
  <w:num w:numId="6">
    <w:abstractNumId w:val="10"/>
  </w:num>
  <w:num w:numId="7">
    <w:abstractNumId w:val="3"/>
  </w:num>
  <w:num w:numId="8">
    <w:abstractNumId w:val="7"/>
  </w:num>
  <w:num w:numId="9">
    <w:abstractNumId w:val="11"/>
  </w:num>
  <w:num w:numId="10">
    <w:abstractNumId w:val="6"/>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B72F7"/>
    <w:rsid w:val="00040A52"/>
    <w:rsid w:val="00062645"/>
    <w:rsid w:val="000632C9"/>
    <w:rsid w:val="000F7F5D"/>
    <w:rsid w:val="00216AFD"/>
    <w:rsid w:val="00270311"/>
    <w:rsid w:val="002B35E9"/>
    <w:rsid w:val="003665A3"/>
    <w:rsid w:val="003A6D96"/>
    <w:rsid w:val="003B0C9E"/>
    <w:rsid w:val="00416093"/>
    <w:rsid w:val="00453A04"/>
    <w:rsid w:val="004654C3"/>
    <w:rsid w:val="00482681"/>
    <w:rsid w:val="0048710D"/>
    <w:rsid w:val="004E3359"/>
    <w:rsid w:val="004E4D99"/>
    <w:rsid w:val="00515266"/>
    <w:rsid w:val="00515DC9"/>
    <w:rsid w:val="00574E9D"/>
    <w:rsid w:val="005D2019"/>
    <w:rsid w:val="00620175"/>
    <w:rsid w:val="00684759"/>
    <w:rsid w:val="00747206"/>
    <w:rsid w:val="007B72F7"/>
    <w:rsid w:val="007C4EB8"/>
    <w:rsid w:val="0088529A"/>
    <w:rsid w:val="008C12F1"/>
    <w:rsid w:val="008D795F"/>
    <w:rsid w:val="008F0317"/>
    <w:rsid w:val="00921A97"/>
    <w:rsid w:val="00944D4F"/>
    <w:rsid w:val="00987A38"/>
    <w:rsid w:val="00A17802"/>
    <w:rsid w:val="00A40D13"/>
    <w:rsid w:val="00A92A77"/>
    <w:rsid w:val="00AA1EA0"/>
    <w:rsid w:val="00AE052E"/>
    <w:rsid w:val="00B476F7"/>
    <w:rsid w:val="00B608D6"/>
    <w:rsid w:val="00B6515B"/>
    <w:rsid w:val="00BA324D"/>
    <w:rsid w:val="00BF319F"/>
    <w:rsid w:val="00C011C3"/>
    <w:rsid w:val="00CA6DE2"/>
    <w:rsid w:val="00CA74F1"/>
    <w:rsid w:val="00DE2BBB"/>
    <w:rsid w:val="00E22D04"/>
    <w:rsid w:val="00E66712"/>
    <w:rsid w:val="00EC2602"/>
    <w:rsid w:val="00F10F9C"/>
    <w:rsid w:val="00F731DC"/>
    <w:rsid w:val="00F8521E"/>
    <w:rsid w:val="00FF4FC4"/>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D4F"/>
    <w:rPr>
      <w:sz w:val="20"/>
      <w:szCs w:val="20"/>
    </w:rPr>
  </w:style>
  <w:style w:type="paragraph" w:styleId="Heading1">
    <w:name w:val="heading 1"/>
    <w:basedOn w:val="Normal"/>
    <w:next w:val="Normal"/>
    <w:link w:val="Heading1Char"/>
    <w:uiPriority w:val="9"/>
    <w:qFormat/>
    <w:rsid w:val="00944D4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44D4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44D4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944D4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944D4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44D4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44D4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44D4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4D4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D4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44D4F"/>
    <w:rPr>
      <w:caps/>
      <w:spacing w:val="15"/>
      <w:shd w:val="clear" w:color="auto" w:fill="DBE5F1" w:themeFill="accent1" w:themeFillTint="33"/>
    </w:rPr>
  </w:style>
  <w:style w:type="character" w:customStyle="1" w:styleId="Heading3Char">
    <w:name w:val="Heading 3 Char"/>
    <w:basedOn w:val="DefaultParagraphFont"/>
    <w:link w:val="Heading3"/>
    <w:uiPriority w:val="9"/>
    <w:rsid w:val="00944D4F"/>
    <w:rPr>
      <w:caps/>
      <w:color w:val="243F60" w:themeColor="accent1" w:themeShade="7F"/>
      <w:spacing w:val="15"/>
    </w:rPr>
  </w:style>
  <w:style w:type="character" w:customStyle="1" w:styleId="Heading5Char">
    <w:name w:val="Heading 5 Char"/>
    <w:basedOn w:val="DefaultParagraphFont"/>
    <w:link w:val="Heading5"/>
    <w:uiPriority w:val="9"/>
    <w:rsid w:val="00944D4F"/>
    <w:rPr>
      <w:caps/>
      <w:color w:val="365F91" w:themeColor="accent1" w:themeShade="BF"/>
      <w:spacing w:val="10"/>
    </w:rPr>
  </w:style>
  <w:style w:type="paragraph" w:styleId="ListParagraph">
    <w:name w:val="List Paragraph"/>
    <w:basedOn w:val="Normal"/>
    <w:uiPriority w:val="34"/>
    <w:qFormat/>
    <w:rsid w:val="00944D4F"/>
    <w:pPr>
      <w:ind w:left="720"/>
      <w:contextualSpacing/>
    </w:pPr>
  </w:style>
  <w:style w:type="paragraph" w:styleId="BalloonText">
    <w:name w:val="Balloon Text"/>
    <w:basedOn w:val="Normal"/>
    <w:link w:val="BalloonTextChar"/>
    <w:uiPriority w:val="99"/>
    <w:semiHidden/>
    <w:unhideWhenUsed/>
    <w:rsid w:val="00F731DC"/>
    <w:rPr>
      <w:rFonts w:ascii="Tahoma" w:hAnsi="Tahoma" w:cs="Tahoma"/>
      <w:sz w:val="16"/>
      <w:szCs w:val="16"/>
    </w:rPr>
  </w:style>
  <w:style w:type="character" w:customStyle="1" w:styleId="BalloonTextChar">
    <w:name w:val="Balloon Text Char"/>
    <w:basedOn w:val="DefaultParagraphFont"/>
    <w:link w:val="BalloonText"/>
    <w:uiPriority w:val="99"/>
    <w:semiHidden/>
    <w:rsid w:val="00F731DC"/>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944D4F"/>
    <w:rPr>
      <w:rFonts w:ascii="Tahoma" w:hAnsi="Tahoma" w:cs="Tahoma"/>
      <w:sz w:val="16"/>
      <w:szCs w:val="16"/>
    </w:rPr>
  </w:style>
  <w:style w:type="character" w:customStyle="1" w:styleId="DocumentMapChar">
    <w:name w:val="Document Map Char"/>
    <w:basedOn w:val="DefaultParagraphFont"/>
    <w:link w:val="DocumentMap"/>
    <w:uiPriority w:val="99"/>
    <w:semiHidden/>
    <w:rsid w:val="00944D4F"/>
    <w:rPr>
      <w:rFonts w:ascii="Tahoma" w:eastAsia="Times New Roman" w:hAnsi="Tahoma" w:cs="Tahoma"/>
      <w:sz w:val="16"/>
      <w:szCs w:val="16"/>
    </w:rPr>
  </w:style>
  <w:style w:type="character" w:customStyle="1" w:styleId="Heading4Char">
    <w:name w:val="Heading 4 Char"/>
    <w:basedOn w:val="DefaultParagraphFont"/>
    <w:link w:val="Heading4"/>
    <w:uiPriority w:val="9"/>
    <w:rsid w:val="00944D4F"/>
    <w:rPr>
      <w:caps/>
      <w:color w:val="365F91" w:themeColor="accent1" w:themeShade="BF"/>
      <w:spacing w:val="10"/>
    </w:rPr>
  </w:style>
  <w:style w:type="character" w:customStyle="1" w:styleId="Heading6Char">
    <w:name w:val="Heading 6 Char"/>
    <w:basedOn w:val="DefaultParagraphFont"/>
    <w:link w:val="Heading6"/>
    <w:uiPriority w:val="9"/>
    <w:semiHidden/>
    <w:rsid w:val="00944D4F"/>
    <w:rPr>
      <w:caps/>
      <w:color w:val="365F91" w:themeColor="accent1" w:themeShade="BF"/>
      <w:spacing w:val="10"/>
    </w:rPr>
  </w:style>
  <w:style w:type="character" w:customStyle="1" w:styleId="Heading7Char">
    <w:name w:val="Heading 7 Char"/>
    <w:basedOn w:val="DefaultParagraphFont"/>
    <w:link w:val="Heading7"/>
    <w:uiPriority w:val="9"/>
    <w:semiHidden/>
    <w:rsid w:val="00944D4F"/>
    <w:rPr>
      <w:caps/>
      <w:color w:val="365F91" w:themeColor="accent1" w:themeShade="BF"/>
      <w:spacing w:val="10"/>
    </w:rPr>
  </w:style>
  <w:style w:type="character" w:customStyle="1" w:styleId="Heading8Char">
    <w:name w:val="Heading 8 Char"/>
    <w:basedOn w:val="DefaultParagraphFont"/>
    <w:link w:val="Heading8"/>
    <w:uiPriority w:val="9"/>
    <w:semiHidden/>
    <w:rsid w:val="00944D4F"/>
    <w:rPr>
      <w:caps/>
      <w:spacing w:val="10"/>
      <w:sz w:val="18"/>
      <w:szCs w:val="18"/>
    </w:rPr>
  </w:style>
  <w:style w:type="character" w:customStyle="1" w:styleId="Heading9Char">
    <w:name w:val="Heading 9 Char"/>
    <w:basedOn w:val="DefaultParagraphFont"/>
    <w:link w:val="Heading9"/>
    <w:uiPriority w:val="9"/>
    <w:semiHidden/>
    <w:rsid w:val="00944D4F"/>
    <w:rPr>
      <w:i/>
      <w:caps/>
      <w:spacing w:val="10"/>
      <w:sz w:val="18"/>
      <w:szCs w:val="18"/>
    </w:rPr>
  </w:style>
  <w:style w:type="paragraph" w:styleId="Caption">
    <w:name w:val="caption"/>
    <w:basedOn w:val="Normal"/>
    <w:next w:val="Normal"/>
    <w:uiPriority w:val="35"/>
    <w:semiHidden/>
    <w:unhideWhenUsed/>
    <w:qFormat/>
    <w:rsid w:val="00944D4F"/>
    <w:rPr>
      <w:b/>
      <w:bCs/>
      <w:color w:val="365F91" w:themeColor="accent1" w:themeShade="BF"/>
      <w:sz w:val="16"/>
      <w:szCs w:val="16"/>
    </w:rPr>
  </w:style>
  <w:style w:type="paragraph" w:styleId="Title">
    <w:name w:val="Title"/>
    <w:basedOn w:val="Normal"/>
    <w:next w:val="Normal"/>
    <w:link w:val="TitleChar"/>
    <w:uiPriority w:val="10"/>
    <w:qFormat/>
    <w:rsid w:val="00944D4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44D4F"/>
    <w:rPr>
      <w:caps/>
      <w:color w:val="4F81BD" w:themeColor="accent1"/>
      <w:spacing w:val="10"/>
      <w:kern w:val="28"/>
      <w:sz w:val="52"/>
      <w:szCs w:val="52"/>
    </w:rPr>
  </w:style>
  <w:style w:type="paragraph" w:styleId="Subtitle">
    <w:name w:val="Subtitle"/>
    <w:basedOn w:val="Normal"/>
    <w:next w:val="Normal"/>
    <w:link w:val="SubtitleChar"/>
    <w:uiPriority w:val="11"/>
    <w:qFormat/>
    <w:rsid w:val="00944D4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4D4F"/>
    <w:rPr>
      <w:caps/>
      <w:color w:val="595959" w:themeColor="text1" w:themeTint="A6"/>
      <w:spacing w:val="10"/>
      <w:sz w:val="24"/>
      <w:szCs w:val="24"/>
    </w:rPr>
  </w:style>
  <w:style w:type="character" w:styleId="Strong">
    <w:name w:val="Strong"/>
    <w:uiPriority w:val="22"/>
    <w:qFormat/>
    <w:rsid w:val="00944D4F"/>
    <w:rPr>
      <w:b/>
      <w:bCs/>
    </w:rPr>
  </w:style>
  <w:style w:type="character" w:styleId="Emphasis">
    <w:name w:val="Emphasis"/>
    <w:uiPriority w:val="20"/>
    <w:qFormat/>
    <w:rsid w:val="00944D4F"/>
    <w:rPr>
      <w:caps/>
      <w:color w:val="243F60" w:themeColor="accent1" w:themeShade="7F"/>
      <w:spacing w:val="5"/>
    </w:rPr>
  </w:style>
  <w:style w:type="paragraph" w:styleId="NoSpacing">
    <w:name w:val="No Spacing"/>
    <w:basedOn w:val="Normal"/>
    <w:link w:val="NoSpacingChar"/>
    <w:uiPriority w:val="1"/>
    <w:qFormat/>
    <w:rsid w:val="00944D4F"/>
    <w:pPr>
      <w:spacing w:before="0" w:after="0" w:line="240" w:lineRule="auto"/>
    </w:pPr>
  </w:style>
  <w:style w:type="character" w:customStyle="1" w:styleId="NoSpacingChar">
    <w:name w:val="No Spacing Char"/>
    <w:basedOn w:val="DefaultParagraphFont"/>
    <w:link w:val="NoSpacing"/>
    <w:uiPriority w:val="1"/>
    <w:rsid w:val="00944D4F"/>
    <w:rPr>
      <w:sz w:val="20"/>
      <w:szCs w:val="20"/>
    </w:rPr>
  </w:style>
  <w:style w:type="paragraph" w:styleId="Quote">
    <w:name w:val="Quote"/>
    <w:basedOn w:val="Normal"/>
    <w:next w:val="Normal"/>
    <w:link w:val="QuoteChar"/>
    <w:uiPriority w:val="29"/>
    <w:qFormat/>
    <w:rsid w:val="00944D4F"/>
    <w:rPr>
      <w:i/>
      <w:iCs/>
    </w:rPr>
  </w:style>
  <w:style w:type="character" w:customStyle="1" w:styleId="QuoteChar">
    <w:name w:val="Quote Char"/>
    <w:basedOn w:val="DefaultParagraphFont"/>
    <w:link w:val="Quote"/>
    <w:uiPriority w:val="29"/>
    <w:rsid w:val="00944D4F"/>
    <w:rPr>
      <w:i/>
      <w:iCs/>
      <w:sz w:val="20"/>
      <w:szCs w:val="20"/>
    </w:rPr>
  </w:style>
  <w:style w:type="paragraph" w:styleId="IntenseQuote">
    <w:name w:val="Intense Quote"/>
    <w:basedOn w:val="Normal"/>
    <w:next w:val="Normal"/>
    <w:link w:val="IntenseQuoteChar"/>
    <w:uiPriority w:val="30"/>
    <w:qFormat/>
    <w:rsid w:val="00944D4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44D4F"/>
    <w:rPr>
      <w:i/>
      <w:iCs/>
      <w:color w:val="4F81BD" w:themeColor="accent1"/>
      <w:sz w:val="20"/>
      <w:szCs w:val="20"/>
    </w:rPr>
  </w:style>
  <w:style w:type="character" w:styleId="SubtleEmphasis">
    <w:name w:val="Subtle Emphasis"/>
    <w:uiPriority w:val="19"/>
    <w:qFormat/>
    <w:rsid w:val="00944D4F"/>
    <w:rPr>
      <w:i/>
      <w:iCs/>
      <w:color w:val="243F60" w:themeColor="accent1" w:themeShade="7F"/>
    </w:rPr>
  </w:style>
  <w:style w:type="character" w:styleId="IntenseEmphasis">
    <w:name w:val="Intense Emphasis"/>
    <w:uiPriority w:val="21"/>
    <w:qFormat/>
    <w:rsid w:val="00944D4F"/>
    <w:rPr>
      <w:b/>
      <w:bCs/>
      <w:caps/>
      <w:color w:val="243F60" w:themeColor="accent1" w:themeShade="7F"/>
      <w:spacing w:val="10"/>
    </w:rPr>
  </w:style>
  <w:style w:type="character" w:styleId="SubtleReference">
    <w:name w:val="Subtle Reference"/>
    <w:uiPriority w:val="31"/>
    <w:qFormat/>
    <w:rsid w:val="00944D4F"/>
    <w:rPr>
      <w:b/>
      <w:bCs/>
      <w:color w:val="4F81BD" w:themeColor="accent1"/>
    </w:rPr>
  </w:style>
  <w:style w:type="character" w:styleId="IntenseReference">
    <w:name w:val="Intense Reference"/>
    <w:uiPriority w:val="32"/>
    <w:qFormat/>
    <w:rsid w:val="00944D4F"/>
    <w:rPr>
      <w:b/>
      <w:bCs/>
      <w:i/>
      <w:iCs/>
      <w:caps/>
      <w:color w:val="4F81BD" w:themeColor="accent1"/>
    </w:rPr>
  </w:style>
  <w:style w:type="character" w:styleId="BookTitle">
    <w:name w:val="Book Title"/>
    <w:uiPriority w:val="33"/>
    <w:qFormat/>
    <w:rsid w:val="00944D4F"/>
    <w:rPr>
      <w:b/>
      <w:bCs/>
      <w:i/>
      <w:iCs/>
      <w:spacing w:val="9"/>
    </w:rPr>
  </w:style>
  <w:style w:type="paragraph" w:styleId="TOCHeading">
    <w:name w:val="TOC Heading"/>
    <w:basedOn w:val="Heading1"/>
    <w:next w:val="Normal"/>
    <w:uiPriority w:val="39"/>
    <w:semiHidden/>
    <w:unhideWhenUsed/>
    <w:qFormat/>
    <w:rsid w:val="00944D4F"/>
    <w:pPr>
      <w:outlineLvl w:val="9"/>
    </w:pPr>
  </w:style>
  <w:style w:type="paragraph" w:styleId="NormalWeb">
    <w:name w:val="Normal (Web)"/>
    <w:basedOn w:val="Normal"/>
    <w:uiPriority w:val="99"/>
    <w:unhideWhenUsed/>
    <w:rsid w:val="003665A3"/>
    <w:pPr>
      <w:spacing w:before="100" w:beforeAutospacing="1" w:after="100" w:afterAutospacing="1" w:line="240" w:lineRule="auto"/>
    </w:pPr>
    <w:rPr>
      <w:rFonts w:ascii="Times New Roman" w:eastAsia="Times New Roman" w:hAnsi="Times New Roman" w:cs="Times New Roman"/>
      <w:sz w:val="24"/>
      <w:szCs w:val="24"/>
      <w:lang w:val="en-ZA" w:eastAsia="en-ZA" w:bidi="ar-SA"/>
    </w:rPr>
  </w:style>
  <w:style w:type="character" w:customStyle="1" w:styleId="container-close">
    <w:name w:val="container-close"/>
    <w:basedOn w:val="DefaultParagraphFont"/>
    <w:rsid w:val="003665A3"/>
  </w:style>
  <w:style w:type="character" w:styleId="Hyperlink">
    <w:name w:val="Hyperlink"/>
    <w:basedOn w:val="DefaultParagraphFont"/>
    <w:uiPriority w:val="99"/>
    <w:unhideWhenUsed/>
    <w:rsid w:val="00987A3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1738638">
      <w:bodyDiv w:val="1"/>
      <w:marLeft w:val="0"/>
      <w:marRight w:val="0"/>
      <w:marTop w:val="0"/>
      <w:marBottom w:val="0"/>
      <w:divBdr>
        <w:top w:val="none" w:sz="0" w:space="0" w:color="auto"/>
        <w:left w:val="none" w:sz="0" w:space="0" w:color="auto"/>
        <w:bottom w:val="none" w:sz="0" w:space="0" w:color="auto"/>
        <w:right w:val="none" w:sz="0" w:space="0" w:color="auto"/>
      </w:divBdr>
      <w:divsChild>
        <w:div w:id="400253476">
          <w:marLeft w:val="0"/>
          <w:marRight w:val="0"/>
          <w:marTop w:val="0"/>
          <w:marBottom w:val="0"/>
          <w:divBdr>
            <w:top w:val="none" w:sz="0" w:space="0" w:color="auto"/>
            <w:left w:val="none" w:sz="0" w:space="0" w:color="auto"/>
            <w:bottom w:val="none" w:sz="0" w:space="0" w:color="auto"/>
            <w:right w:val="none" w:sz="0" w:space="0" w:color="auto"/>
          </w:divBdr>
        </w:div>
        <w:div w:id="544563372">
          <w:marLeft w:val="0"/>
          <w:marRight w:val="0"/>
          <w:marTop w:val="0"/>
          <w:marBottom w:val="0"/>
          <w:divBdr>
            <w:top w:val="none" w:sz="0" w:space="0" w:color="auto"/>
            <w:left w:val="none" w:sz="0" w:space="0" w:color="auto"/>
            <w:bottom w:val="none" w:sz="0" w:space="0" w:color="auto"/>
            <w:right w:val="none" w:sz="0" w:space="0" w:color="auto"/>
          </w:divBdr>
        </w:div>
        <w:div w:id="1013844550">
          <w:marLeft w:val="0"/>
          <w:marRight w:val="0"/>
          <w:marTop w:val="0"/>
          <w:marBottom w:val="0"/>
          <w:divBdr>
            <w:top w:val="none" w:sz="0" w:space="0" w:color="auto"/>
            <w:left w:val="none" w:sz="0" w:space="0" w:color="auto"/>
            <w:bottom w:val="none" w:sz="0" w:space="0" w:color="auto"/>
            <w:right w:val="none" w:sz="0" w:space="0" w:color="auto"/>
          </w:divBdr>
        </w:div>
        <w:div w:id="1713767287">
          <w:marLeft w:val="0"/>
          <w:marRight w:val="0"/>
          <w:marTop w:val="0"/>
          <w:marBottom w:val="0"/>
          <w:divBdr>
            <w:top w:val="none" w:sz="0" w:space="0" w:color="auto"/>
            <w:left w:val="none" w:sz="0" w:space="0" w:color="auto"/>
            <w:bottom w:val="none" w:sz="0" w:space="0" w:color="auto"/>
            <w:right w:val="none" w:sz="0" w:space="0" w:color="auto"/>
          </w:divBdr>
        </w:div>
        <w:div w:id="1747872720">
          <w:marLeft w:val="0"/>
          <w:marRight w:val="0"/>
          <w:marTop w:val="0"/>
          <w:marBottom w:val="0"/>
          <w:divBdr>
            <w:top w:val="none" w:sz="0" w:space="0" w:color="auto"/>
            <w:left w:val="none" w:sz="0" w:space="0" w:color="auto"/>
            <w:bottom w:val="none" w:sz="0" w:space="0" w:color="auto"/>
            <w:right w:val="none" w:sz="0" w:space="0" w:color="auto"/>
          </w:divBdr>
        </w:div>
      </w:divsChild>
    </w:div>
    <w:div w:id="977492961">
      <w:bodyDiv w:val="1"/>
      <w:marLeft w:val="0"/>
      <w:marRight w:val="0"/>
      <w:marTop w:val="0"/>
      <w:marBottom w:val="0"/>
      <w:divBdr>
        <w:top w:val="none" w:sz="0" w:space="0" w:color="auto"/>
        <w:left w:val="none" w:sz="0" w:space="0" w:color="auto"/>
        <w:bottom w:val="none" w:sz="0" w:space="0" w:color="auto"/>
        <w:right w:val="none" w:sz="0" w:space="0" w:color="auto"/>
      </w:divBdr>
    </w:div>
    <w:div w:id="1565140846">
      <w:bodyDiv w:val="1"/>
      <w:marLeft w:val="0"/>
      <w:marRight w:val="0"/>
      <w:marTop w:val="0"/>
      <w:marBottom w:val="0"/>
      <w:divBdr>
        <w:top w:val="none" w:sz="0" w:space="0" w:color="auto"/>
        <w:left w:val="none" w:sz="0" w:space="0" w:color="auto"/>
        <w:bottom w:val="none" w:sz="0" w:space="0" w:color="auto"/>
        <w:right w:val="none" w:sz="0" w:space="0" w:color="auto"/>
      </w:divBdr>
    </w:div>
    <w:div w:id="2067410994">
      <w:bodyDiv w:val="1"/>
      <w:marLeft w:val="0"/>
      <w:marRight w:val="0"/>
      <w:marTop w:val="0"/>
      <w:marBottom w:val="0"/>
      <w:divBdr>
        <w:top w:val="none" w:sz="0" w:space="0" w:color="auto"/>
        <w:left w:val="none" w:sz="0" w:space="0" w:color="auto"/>
        <w:bottom w:val="none" w:sz="0" w:space="0" w:color="auto"/>
        <w:right w:val="none" w:sz="0" w:space="0" w:color="auto"/>
      </w:divBdr>
      <w:divsChild>
        <w:div w:id="510030886">
          <w:marLeft w:val="0"/>
          <w:marRight w:val="0"/>
          <w:marTop w:val="0"/>
          <w:marBottom w:val="0"/>
          <w:divBdr>
            <w:top w:val="none" w:sz="0" w:space="0" w:color="auto"/>
            <w:left w:val="none" w:sz="0" w:space="0" w:color="auto"/>
            <w:bottom w:val="none" w:sz="0" w:space="0" w:color="auto"/>
            <w:right w:val="none" w:sz="0" w:space="0" w:color="auto"/>
          </w:divBdr>
          <w:divsChild>
            <w:div w:id="1832792822">
              <w:marLeft w:val="0"/>
              <w:marRight w:val="0"/>
              <w:marTop w:val="0"/>
              <w:marBottom w:val="0"/>
              <w:divBdr>
                <w:top w:val="none" w:sz="0" w:space="0" w:color="auto"/>
                <w:left w:val="none" w:sz="0" w:space="0" w:color="auto"/>
                <w:bottom w:val="none" w:sz="0" w:space="0" w:color="auto"/>
                <w:right w:val="none" w:sz="0" w:space="0" w:color="auto"/>
              </w:divBdr>
              <w:divsChild>
                <w:div w:id="2083984665">
                  <w:marLeft w:val="0"/>
                  <w:marRight w:val="0"/>
                  <w:marTop w:val="0"/>
                  <w:marBottom w:val="0"/>
                  <w:divBdr>
                    <w:top w:val="none" w:sz="0" w:space="0" w:color="auto"/>
                    <w:left w:val="none" w:sz="0" w:space="0" w:color="auto"/>
                    <w:bottom w:val="none" w:sz="0" w:space="0" w:color="auto"/>
                    <w:right w:val="none" w:sz="0" w:space="0" w:color="auto"/>
                  </w:divBdr>
                  <w:divsChild>
                    <w:div w:id="525368652">
                      <w:marLeft w:val="0"/>
                      <w:marRight w:val="0"/>
                      <w:marTop w:val="0"/>
                      <w:marBottom w:val="0"/>
                      <w:divBdr>
                        <w:top w:val="none" w:sz="0" w:space="0" w:color="auto"/>
                        <w:left w:val="none" w:sz="0" w:space="0" w:color="auto"/>
                        <w:bottom w:val="none" w:sz="0" w:space="0" w:color="auto"/>
                        <w:right w:val="none" w:sz="0" w:space="0" w:color="auto"/>
                      </w:divBdr>
                    </w:div>
                    <w:div w:id="10509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3.0/" TargetMode="External"/><Relationship Id="rId3" Type="http://schemas.openxmlformats.org/officeDocument/2006/relationships/styles" Target="styles.xml"/><Relationship Id="rId7" Type="http://schemas.openxmlformats.org/officeDocument/2006/relationships/hyperlink" Target="http://creativecommons.org/licenses/by-sa/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CA346-F514-40E0-B53A-2EB0D65F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Mark Whitfeld</cp:lastModifiedBy>
  <cp:revision>9</cp:revision>
  <cp:lastPrinted>2009-02-04T12:50:00Z</cp:lastPrinted>
  <dcterms:created xsi:type="dcterms:W3CDTF">2009-02-13T07:53:00Z</dcterms:created>
  <dcterms:modified xsi:type="dcterms:W3CDTF">2010-07-16T10:53:00Z</dcterms:modified>
</cp:coreProperties>
</file>